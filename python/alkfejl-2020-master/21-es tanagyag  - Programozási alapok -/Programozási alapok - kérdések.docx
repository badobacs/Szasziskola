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47842" w14:textId="4F9A3E19" w:rsidR="00DA1EF1" w:rsidRDefault="00DA1EF1" w:rsidP="00DA1EF1">
      <w:pPr>
        <w:pStyle w:val="Cm"/>
      </w:pPr>
      <w:r>
        <w:t>Programozási alap</w:t>
      </w:r>
      <w:r w:rsidR="005F1861">
        <w:t>ok</w:t>
      </w:r>
    </w:p>
    <w:p w14:paraId="6B4D35B2" w14:textId="77777777" w:rsidR="00E81B8E" w:rsidRPr="00E81B8E" w:rsidRDefault="00E81B8E" w:rsidP="00E81B8E"/>
    <w:p w14:paraId="763E919D" w14:textId="61727B18" w:rsidR="00E81B8E" w:rsidRDefault="00E81B8E">
      <w:pPr>
        <w:pStyle w:val="TJ1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7708051" w:history="1">
        <w:r w:rsidRPr="00896DBF">
          <w:rPr>
            <w:rStyle w:val="Hiperhivatkozs"/>
            <w:noProof/>
          </w:rPr>
          <w:t>Webszerkesztési alapok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_Toc47708051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342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652600" w14:textId="128EA280" w:rsidR="00E81B8E" w:rsidRDefault="00073F4F">
      <w:pPr>
        <w:pStyle w:val="TJ1"/>
        <w:tabs>
          <w:tab w:val="right" w:leader="dot" w:pos="9062"/>
        </w:tabs>
        <w:rPr>
          <w:noProof/>
        </w:rPr>
      </w:pPr>
      <w:hyperlink w:anchor="_Toc47708052" w:history="1">
        <w:r w:rsidR="00E81B8E" w:rsidRPr="00896DBF">
          <w:rPr>
            <w:rStyle w:val="Hiperhivatkozs"/>
            <w:noProof/>
          </w:rPr>
          <w:t>Hibakeresés weboldalakon, verziókezelő és csoportmunka-eszközök</w:t>
        </w:r>
        <w:r w:rsidR="00E81B8E">
          <w:rPr>
            <w:noProof/>
            <w:webHidden/>
          </w:rPr>
          <w:tab/>
        </w:r>
        <w:r w:rsidR="00E81B8E">
          <w:rPr>
            <w:noProof/>
            <w:webHidden/>
          </w:rPr>
          <w:fldChar w:fldCharType="begin"/>
        </w:r>
        <w:r w:rsidR="00E81B8E">
          <w:rPr>
            <w:noProof/>
            <w:webHidden/>
          </w:rPr>
          <w:instrText xml:space="preserve"> PAGEREF _Toc47708052 \h </w:instrText>
        </w:r>
        <w:r w:rsidR="00E81B8E">
          <w:rPr>
            <w:noProof/>
            <w:webHidden/>
          </w:rPr>
        </w:r>
        <w:r w:rsidR="00E81B8E">
          <w:rPr>
            <w:noProof/>
            <w:webHidden/>
          </w:rPr>
          <w:fldChar w:fldCharType="separate"/>
        </w:r>
        <w:r w:rsidR="00373428">
          <w:rPr>
            <w:noProof/>
            <w:webHidden/>
          </w:rPr>
          <w:t>6</w:t>
        </w:r>
        <w:r w:rsidR="00E81B8E">
          <w:rPr>
            <w:noProof/>
            <w:webHidden/>
          </w:rPr>
          <w:fldChar w:fldCharType="end"/>
        </w:r>
      </w:hyperlink>
    </w:p>
    <w:p w14:paraId="186FB27B" w14:textId="705C6520" w:rsidR="00E81B8E" w:rsidRDefault="00073F4F">
      <w:pPr>
        <w:pStyle w:val="TJ1"/>
        <w:tabs>
          <w:tab w:val="right" w:leader="dot" w:pos="9062"/>
        </w:tabs>
        <w:rPr>
          <w:noProof/>
        </w:rPr>
      </w:pPr>
      <w:hyperlink w:anchor="_Toc47708053" w:history="1">
        <w:r w:rsidR="00E81B8E" w:rsidRPr="00896DBF">
          <w:rPr>
            <w:rStyle w:val="Hiperhivatkozs"/>
            <w:noProof/>
          </w:rPr>
          <w:t>Weboldalak formázása</w:t>
        </w:r>
        <w:r w:rsidR="00E81B8E">
          <w:rPr>
            <w:noProof/>
            <w:webHidden/>
          </w:rPr>
          <w:tab/>
        </w:r>
        <w:r w:rsidR="00E81B8E">
          <w:rPr>
            <w:noProof/>
            <w:webHidden/>
          </w:rPr>
          <w:fldChar w:fldCharType="begin"/>
        </w:r>
        <w:r w:rsidR="00E81B8E">
          <w:rPr>
            <w:noProof/>
            <w:webHidden/>
          </w:rPr>
          <w:instrText xml:space="preserve"> PAGEREF _Toc47708053 \h </w:instrText>
        </w:r>
        <w:r w:rsidR="00E81B8E">
          <w:rPr>
            <w:noProof/>
            <w:webHidden/>
          </w:rPr>
        </w:r>
        <w:r w:rsidR="00E81B8E">
          <w:rPr>
            <w:noProof/>
            <w:webHidden/>
          </w:rPr>
          <w:fldChar w:fldCharType="separate"/>
        </w:r>
        <w:r w:rsidR="00373428">
          <w:rPr>
            <w:noProof/>
            <w:webHidden/>
          </w:rPr>
          <w:t>7</w:t>
        </w:r>
        <w:r w:rsidR="00E81B8E">
          <w:rPr>
            <w:noProof/>
            <w:webHidden/>
          </w:rPr>
          <w:fldChar w:fldCharType="end"/>
        </w:r>
      </w:hyperlink>
    </w:p>
    <w:p w14:paraId="101EE26B" w14:textId="5D5AB459" w:rsidR="00E81B8E" w:rsidRDefault="00073F4F">
      <w:pPr>
        <w:pStyle w:val="TJ1"/>
        <w:tabs>
          <w:tab w:val="right" w:leader="dot" w:pos="9062"/>
        </w:tabs>
        <w:rPr>
          <w:noProof/>
        </w:rPr>
      </w:pPr>
      <w:hyperlink w:anchor="_Toc47708054" w:history="1">
        <w:r w:rsidR="00E81B8E" w:rsidRPr="00896DBF">
          <w:rPr>
            <w:rStyle w:val="Hiperhivatkozs"/>
            <w:noProof/>
          </w:rPr>
          <w:t>Reszponzív weboldalak</w:t>
        </w:r>
        <w:r w:rsidR="00E81B8E">
          <w:rPr>
            <w:noProof/>
            <w:webHidden/>
          </w:rPr>
          <w:tab/>
        </w:r>
        <w:r w:rsidR="00E81B8E">
          <w:rPr>
            <w:noProof/>
            <w:webHidden/>
          </w:rPr>
          <w:fldChar w:fldCharType="begin"/>
        </w:r>
        <w:r w:rsidR="00E81B8E">
          <w:rPr>
            <w:noProof/>
            <w:webHidden/>
          </w:rPr>
          <w:instrText xml:space="preserve"> PAGEREF _Toc47708054 \h </w:instrText>
        </w:r>
        <w:r w:rsidR="00E81B8E">
          <w:rPr>
            <w:noProof/>
            <w:webHidden/>
          </w:rPr>
        </w:r>
        <w:r w:rsidR="00E81B8E">
          <w:rPr>
            <w:noProof/>
            <w:webHidden/>
          </w:rPr>
          <w:fldChar w:fldCharType="separate"/>
        </w:r>
        <w:r w:rsidR="00373428">
          <w:rPr>
            <w:noProof/>
            <w:webHidden/>
          </w:rPr>
          <w:t>11</w:t>
        </w:r>
        <w:r w:rsidR="00E81B8E">
          <w:rPr>
            <w:noProof/>
            <w:webHidden/>
          </w:rPr>
          <w:fldChar w:fldCharType="end"/>
        </w:r>
      </w:hyperlink>
    </w:p>
    <w:p w14:paraId="0BE0CC29" w14:textId="6A4D1A0E" w:rsidR="00E81B8E" w:rsidRDefault="00073F4F">
      <w:pPr>
        <w:pStyle w:val="TJ1"/>
        <w:tabs>
          <w:tab w:val="right" w:leader="dot" w:pos="9062"/>
        </w:tabs>
        <w:rPr>
          <w:noProof/>
        </w:rPr>
      </w:pPr>
      <w:hyperlink w:anchor="_Toc47708055" w:history="1">
        <w:r w:rsidR="00E81B8E" w:rsidRPr="00896DBF">
          <w:rPr>
            <w:rStyle w:val="Hiperhivatkozs"/>
            <w:noProof/>
          </w:rPr>
          <w:t>Ismerkedés a JavaScripttel</w:t>
        </w:r>
        <w:r w:rsidR="00E81B8E">
          <w:rPr>
            <w:noProof/>
            <w:webHidden/>
          </w:rPr>
          <w:tab/>
        </w:r>
        <w:r w:rsidR="00E81B8E">
          <w:rPr>
            <w:noProof/>
            <w:webHidden/>
          </w:rPr>
          <w:fldChar w:fldCharType="begin"/>
        </w:r>
        <w:r w:rsidR="00E81B8E">
          <w:rPr>
            <w:noProof/>
            <w:webHidden/>
          </w:rPr>
          <w:instrText xml:space="preserve"> PAGEREF _Toc47708055 \h </w:instrText>
        </w:r>
        <w:r w:rsidR="00E81B8E">
          <w:rPr>
            <w:noProof/>
            <w:webHidden/>
          </w:rPr>
        </w:r>
        <w:r w:rsidR="00E81B8E">
          <w:rPr>
            <w:noProof/>
            <w:webHidden/>
          </w:rPr>
          <w:fldChar w:fldCharType="separate"/>
        </w:r>
        <w:r w:rsidR="00373428">
          <w:rPr>
            <w:noProof/>
            <w:webHidden/>
          </w:rPr>
          <w:t>13</w:t>
        </w:r>
        <w:r w:rsidR="00E81B8E">
          <w:rPr>
            <w:noProof/>
            <w:webHidden/>
          </w:rPr>
          <w:fldChar w:fldCharType="end"/>
        </w:r>
      </w:hyperlink>
    </w:p>
    <w:p w14:paraId="4A04F798" w14:textId="7103613B" w:rsidR="00E81B8E" w:rsidRDefault="00073F4F">
      <w:pPr>
        <w:pStyle w:val="TJ1"/>
        <w:tabs>
          <w:tab w:val="right" w:leader="dot" w:pos="9062"/>
        </w:tabs>
        <w:rPr>
          <w:noProof/>
        </w:rPr>
      </w:pPr>
      <w:hyperlink w:anchor="_Toc47708056" w:history="1">
        <w:r w:rsidR="00E81B8E" w:rsidRPr="00896DBF">
          <w:rPr>
            <w:rStyle w:val="Hiperhivatkozs"/>
            <w:noProof/>
          </w:rPr>
          <w:t>Bevezetés a Python programozásba</w:t>
        </w:r>
        <w:r w:rsidR="00E81B8E">
          <w:rPr>
            <w:noProof/>
            <w:webHidden/>
          </w:rPr>
          <w:tab/>
        </w:r>
        <w:r w:rsidR="00E81B8E">
          <w:rPr>
            <w:noProof/>
            <w:webHidden/>
          </w:rPr>
          <w:fldChar w:fldCharType="begin"/>
        </w:r>
        <w:r w:rsidR="00E81B8E">
          <w:rPr>
            <w:noProof/>
            <w:webHidden/>
          </w:rPr>
          <w:instrText xml:space="preserve"> PAGEREF _Toc47708056 \h </w:instrText>
        </w:r>
        <w:r w:rsidR="00E81B8E">
          <w:rPr>
            <w:noProof/>
            <w:webHidden/>
          </w:rPr>
        </w:r>
        <w:r w:rsidR="00E81B8E">
          <w:rPr>
            <w:noProof/>
            <w:webHidden/>
          </w:rPr>
          <w:fldChar w:fldCharType="separate"/>
        </w:r>
        <w:r w:rsidR="00373428">
          <w:rPr>
            <w:noProof/>
            <w:webHidden/>
          </w:rPr>
          <w:t>13</w:t>
        </w:r>
        <w:r w:rsidR="00E81B8E">
          <w:rPr>
            <w:noProof/>
            <w:webHidden/>
          </w:rPr>
          <w:fldChar w:fldCharType="end"/>
        </w:r>
      </w:hyperlink>
    </w:p>
    <w:p w14:paraId="3B9B4CA0" w14:textId="48AD09B0" w:rsidR="00E81B8E" w:rsidRDefault="00073F4F">
      <w:pPr>
        <w:pStyle w:val="TJ1"/>
        <w:tabs>
          <w:tab w:val="right" w:leader="dot" w:pos="9062"/>
        </w:tabs>
        <w:rPr>
          <w:noProof/>
        </w:rPr>
      </w:pPr>
      <w:hyperlink w:anchor="_Toc47708057" w:history="1">
        <w:r w:rsidR="00E81B8E" w:rsidRPr="00896DBF">
          <w:rPr>
            <w:rStyle w:val="Hiperhivatkozs"/>
            <w:noProof/>
          </w:rPr>
          <w:t>A Python programozási nyelv alapjai</w:t>
        </w:r>
        <w:r w:rsidR="00E81B8E">
          <w:rPr>
            <w:noProof/>
            <w:webHidden/>
          </w:rPr>
          <w:tab/>
        </w:r>
        <w:r w:rsidR="00E81B8E">
          <w:rPr>
            <w:noProof/>
            <w:webHidden/>
          </w:rPr>
          <w:fldChar w:fldCharType="begin"/>
        </w:r>
        <w:r w:rsidR="00E81B8E">
          <w:rPr>
            <w:noProof/>
            <w:webHidden/>
          </w:rPr>
          <w:instrText xml:space="preserve"> PAGEREF _Toc47708057 \h </w:instrText>
        </w:r>
        <w:r w:rsidR="00E81B8E">
          <w:rPr>
            <w:noProof/>
            <w:webHidden/>
          </w:rPr>
        </w:r>
        <w:r w:rsidR="00E81B8E">
          <w:rPr>
            <w:noProof/>
            <w:webHidden/>
          </w:rPr>
          <w:fldChar w:fldCharType="separate"/>
        </w:r>
        <w:r w:rsidR="00373428">
          <w:rPr>
            <w:noProof/>
            <w:webHidden/>
          </w:rPr>
          <w:t>15</w:t>
        </w:r>
        <w:r w:rsidR="00E81B8E">
          <w:rPr>
            <w:noProof/>
            <w:webHidden/>
          </w:rPr>
          <w:fldChar w:fldCharType="end"/>
        </w:r>
      </w:hyperlink>
    </w:p>
    <w:p w14:paraId="4FD757C3" w14:textId="4FFA1A21" w:rsidR="00E81B8E" w:rsidRDefault="00073F4F">
      <w:pPr>
        <w:pStyle w:val="TJ1"/>
        <w:tabs>
          <w:tab w:val="right" w:leader="dot" w:pos="9062"/>
        </w:tabs>
        <w:rPr>
          <w:noProof/>
        </w:rPr>
      </w:pPr>
      <w:hyperlink w:anchor="_Toc47708058" w:history="1">
        <w:r w:rsidR="00E81B8E" w:rsidRPr="00896DBF">
          <w:rPr>
            <w:rStyle w:val="Hiperhivatkozs"/>
            <w:noProof/>
          </w:rPr>
          <w:t>Modulok, objektumok, fájlkezelés Pythonban</w:t>
        </w:r>
        <w:r w:rsidR="00E81B8E">
          <w:rPr>
            <w:noProof/>
            <w:webHidden/>
          </w:rPr>
          <w:tab/>
        </w:r>
        <w:r w:rsidR="00E81B8E">
          <w:rPr>
            <w:noProof/>
            <w:webHidden/>
          </w:rPr>
          <w:fldChar w:fldCharType="begin"/>
        </w:r>
        <w:r w:rsidR="00E81B8E">
          <w:rPr>
            <w:noProof/>
            <w:webHidden/>
          </w:rPr>
          <w:instrText xml:space="preserve"> PAGEREF _Toc47708058 \h </w:instrText>
        </w:r>
        <w:r w:rsidR="00E81B8E">
          <w:rPr>
            <w:noProof/>
            <w:webHidden/>
          </w:rPr>
        </w:r>
        <w:r w:rsidR="00E81B8E">
          <w:rPr>
            <w:noProof/>
            <w:webHidden/>
          </w:rPr>
          <w:fldChar w:fldCharType="separate"/>
        </w:r>
        <w:r w:rsidR="00373428">
          <w:rPr>
            <w:noProof/>
            <w:webHidden/>
          </w:rPr>
          <w:t>21</w:t>
        </w:r>
        <w:r w:rsidR="00E81B8E">
          <w:rPr>
            <w:noProof/>
            <w:webHidden/>
          </w:rPr>
          <w:fldChar w:fldCharType="end"/>
        </w:r>
      </w:hyperlink>
    </w:p>
    <w:p w14:paraId="35709674" w14:textId="134EB22D" w:rsidR="00E81B8E" w:rsidRPr="00E81B8E" w:rsidRDefault="00E81B8E" w:rsidP="00E81B8E">
      <w:r>
        <w:fldChar w:fldCharType="end"/>
      </w:r>
    </w:p>
    <w:p w14:paraId="0475F0E3" w14:textId="77777777" w:rsidR="00DA1EF1" w:rsidRDefault="00DA1EF1" w:rsidP="00F36B90">
      <w:pPr>
        <w:pStyle w:val="Cmsor1"/>
      </w:pPr>
      <w:bookmarkStart w:id="0" w:name="_Toc47708051"/>
      <w:r>
        <w:t>Webszerkesztési alapok</w:t>
      </w:r>
      <w:bookmarkEnd w:id="0"/>
    </w:p>
    <w:p w14:paraId="3BA6EF6F" w14:textId="77777777" w:rsidR="00DA1EF1" w:rsidRDefault="00360269" w:rsidP="00DC0A24">
      <w:pPr>
        <w:pStyle w:val="Cmsor2"/>
      </w:pPr>
      <w:r>
        <w:t>Melyik nem online webfejlesztői környezet?</w:t>
      </w:r>
    </w:p>
    <w:p w14:paraId="0E3C4D4B" w14:textId="77777777" w:rsidR="00360269" w:rsidRDefault="00360269" w:rsidP="00360269">
      <w:pPr>
        <w:pStyle w:val="Listaszerbekezds"/>
        <w:numPr>
          <w:ilvl w:val="0"/>
          <w:numId w:val="3"/>
        </w:numPr>
      </w:pPr>
      <w:proofErr w:type="spellStart"/>
      <w:r>
        <w:t>CodePen</w:t>
      </w:r>
      <w:proofErr w:type="spellEnd"/>
    </w:p>
    <w:p w14:paraId="3A6DF32A" w14:textId="77777777" w:rsidR="00360269" w:rsidRDefault="00360269" w:rsidP="00360269">
      <w:pPr>
        <w:pStyle w:val="Listaszerbekezds"/>
        <w:numPr>
          <w:ilvl w:val="0"/>
          <w:numId w:val="3"/>
        </w:numPr>
      </w:pPr>
      <w:proofErr w:type="spellStart"/>
      <w:r>
        <w:t>JSBin</w:t>
      </w:r>
      <w:proofErr w:type="spellEnd"/>
    </w:p>
    <w:p w14:paraId="27165F96" w14:textId="7F372705" w:rsidR="00360269" w:rsidRPr="00360269" w:rsidRDefault="00360269" w:rsidP="00360269">
      <w:pPr>
        <w:pStyle w:val="Listaszerbekezds"/>
        <w:numPr>
          <w:ilvl w:val="0"/>
          <w:numId w:val="3"/>
        </w:numPr>
        <w:rPr>
          <w:color w:val="00B050"/>
        </w:rPr>
      </w:pPr>
      <w:r w:rsidRPr="00360269">
        <w:rPr>
          <w:color w:val="00B050"/>
        </w:rPr>
        <w:t>Visual</w:t>
      </w:r>
      <w:r w:rsidR="00D715FF">
        <w:rPr>
          <w:color w:val="00B050"/>
        </w:rPr>
        <w:t xml:space="preserve"> </w:t>
      </w:r>
      <w:proofErr w:type="spellStart"/>
      <w:r w:rsidRPr="00360269">
        <w:rPr>
          <w:color w:val="00B050"/>
        </w:rPr>
        <w:t>StudioCode</w:t>
      </w:r>
      <w:proofErr w:type="spellEnd"/>
    </w:p>
    <w:p w14:paraId="205DC25B" w14:textId="77777777" w:rsidR="00360269" w:rsidRDefault="00360269" w:rsidP="00360269">
      <w:pPr>
        <w:pStyle w:val="Listaszerbekezds"/>
        <w:numPr>
          <w:ilvl w:val="0"/>
          <w:numId w:val="3"/>
        </w:numPr>
      </w:pPr>
      <w:proofErr w:type="spellStart"/>
      <w:r>
        <w:t>Plunker</w:t>
      </w:r>
      <w:proofErr w:type="spellEnd"/>
    </w:p>
    <w:p w14:paraId="47F5CDC3" w14:textId="77777777" w:rsidR="00360269" w:rsidRDefault="001F00BA" w:rsidP="00DC0A24">
      <w:pPr>
        <w:pStyle w:val="Cmsor2"/>
      </w:pPr>
      <w:r w:rsidRPr="00DC0A24">
        <w:t xml:space="preserve">Az első </w:t>
      </w:r>
      <w:r w:rsidR="00FD76A5" w:rsidRPr="00DC0A24">
        <w:t>Webfejlesztő eszköz választásánál melyik szempont</w:t>
      </w:r>
      <w:r w:rsidRPr="00DC0A24">
        <w:t xml:space="preserve"> </w:t>
      </w:r>
      <w:r w:rsidR="00FD76A5" w:rsidRPr="00DC0A24">
        <w:t>a legkevésbé fontos a felsoroltak</w:t>
      </w:r>
      <w:r w:rsidR="00FD76A5">
        <w:t xml:space="preserve"> közül?</w:t>
      </w:r>
    </w:p>
    <w:p w14:paraId="3BE38E3A" w14:textId="77777777" w:rsidR="00FD76A5" w:rsidRPr="001F00BA" w:rsidRDefault="001F00BA" w:rsidP="001F00BA">
      <w:pPr>
        <w:pStyle w:val="Listaszerbekezds"/>
        <w:numPr>
          <w:ilvl w:val="0"/>
          <w:numId w:val="4"/>
        </w:numPr>
        <w:rPr>
          <w:szCs w:val="24"/>
        </w:rPr>
      </w:pPr>
      <w:r w:rsidRPr="001F00BA">
        <w:rPr>
          <w:szCs w:val="24"/>
        </w:rPr>
        <w:t>egy ingyenesen használható legyen</w:t>
      </w:r>
    </w:p>
    <w:p w14:paraId="23D41F7D" w14:textId="77777777" w:rsidR="001F00BA" w:rsidRPr="001F00BA" w:rsidRDefault="001F00BA" w:rsidP="001F00BA">
      <w:pPr>
        <w:pStyle w:val="Listaszerbekezds"/>
        <w:numPr>
          <w:ilvl w:val="0"/>
          <w:numId w:val="4"/>
        </w:numPr>
        <w:rPr>
          <w:szCs w:val="24"/>
        </w:rPr>
      </w:pPr>
      <w:r w:rsidRPr="001F00BA">
        <w:rPr>
          <w:szCs w:val="24"/>
        </w:rPr>
        <w:t>egy környezetben létrehozni tudjuk hozni a HTML, a CSS és a JavaScript kódokat</w:t>
      </w:r>
    </w:p>
    <w:p w14:paraId="1BC8BEC7" w14:textId="77777777" w:rsidR="001F00BA" w:rsidRDefault="001F00BA" w:rsidP="001F00BA">
      <w:pPr>
        <w:pStyle w:val="Listaszerbekezds"/>
        <w:numPr>
          <w:ilvl w:val="0"/>
          <w:numId w:val="4"/>
        </w:numPr>
      </w:pPr>
      <w:r>
        <w:t>legyenek jól használható bővítményei</w:t>
      </w:r>
    </w:p>
    <w:p w14:paraId="7F4B8CE4" w14:textId="77777777" w:rsidR="001F00BA" w:rsidRPr="001F00BA" w:rsidRDefault="001F00BA" w:rsidP="001F00BA">
      <w:pPr>
        <w:pStyle w:val="Listaszerbekezds"/>
        <w:numPr>
          <w:ilvl w:val="0"/>
          <w:numId w:val="4"/>
        </w:numPr>
        <w:rPr>
          <w:color w:val="00B050"/>
        </w:rPr>
      </w:pPr>
      <w:r w:rsidRPr="001F00BA">
        <w:rPr>
          <w:color w:val="00B050"/>
        </w:rPr>
        <w:t xml:space="preserve">lehessen szép környezetet beállítani a kódoláshoz </w:t>
      </w:r>
    </w:p>
    <w:p w14:paraId="1068F44D" w14:textId="77777777" w:rsidR="001F00BA" w:rsidRDefault="001F00BA" w:rsidP="00DC0A24">
      <w:pPr>
        <w:pStyle w:val="Cmsor2"/>
      </w:pPr>
      <w:r>
        <w:t>Melyik tag tartalma nem jelenik meg a weboldalon?</w:t>
      </w:r>
    </w:p>
    <w:p w14:paraId="2570EFFD" w14:textId="77777777" w:rsidR="001F00BA" w:rsidRPr="001F00BA" w:rsidRDefault="001F00BA" w:rsidP="001F00BA">
      <w:pPr>
        <w:pStyle w:val="Listaszerbekezds"/>
        <w:numPr>
          <w:ilvl w:val="0"/>
          <w:numId w:val="5"/>
        </w:numPr>
        <w:rPr>
          <w:color w:val="00B050"/>
        </w:rPr>
      </w:pPr>
      <w:r w:rsidRPr="001F00BA">
        <w:rPr>
          <w:color w:val="00B050"/>
        </w:rPr>
        <w:t>&lt;</w:t>
      </w:r>
      <w:proofErr w:type="spellStart"/>
      <w:r w:rsidRPr="001F00BA">
        <w:rPr>
          <w:color w:val="00B050"/>
        </w:rPr>
        <w:t>head</w:t>
      </w:r>
      <w:proofErr w:type="spellEnd"/>
      <w:r w:rsidRPr="001F00BA">
        <w:rPr>
          <w:color w:val="00B050"/>
        </w:rPr>
        <w:t>&gt;</w:t>
      </w:r>
    </w:p>
    <w:p w14:paraId="78B3715B" w14:textId="77777777" w:rsidR="001F00BA" w:rsidRDefault="001F00BA" w:rsidP="001F00BA">
      <w:pPr>
        <w:pStyle w:val="Listaszerbekezds"/>
        <w:numPr>
          <w:ilvl w:val="0"/>
          <w:numId w:val="5"/>
        </w:numPr>
      </w:pPr>
      <w:r>
        <w:t>&lt;div&gt;</w:t>
      </w:r>
    </w:p>
    <w:p w14:paraId="1710B5F5" w14:textId="77777777" w:rsidR="001F00BA" w:rsidRDefault="001F00BA" w:rsidP="001F00BA">
      <w:pPr>
        <w:pStyle w:val="Listaszerbekezds"/>
        <w:numPr>
          <w:ilvl w:val="0"/>
          <w:numId w:val="5"/>
        </w:numPr>
      </w:pPr>
      <w:r>
        <w:t>&lt;</w:t>
      </w:r>
      <w:proofErr w:type="spellStart"/>
      <w:r>
        <w:t>span</w:t>
      </w:r>
      <w:proofErr w:type="spellEnd"/>
      <w:r>
        <w:t>&gt;</w:t>
      </w:r>
    </w:p>
    <w:p w14:paraId="77214241" w14:textId="77777777" w:rsidR="001F00BA" w:rsidRDefault="001F00BA" w:rsidP="001F00BA">
      <w:pPr>
        <w:pStyle w:val="Listaszerbekezds"/>
        <w:numPr>
          <w:ilvl w:val="0"/>
          <w:numId w:val="5"/>
        </w:numPr>
      </w:pPr>
      <w:r>
        <w:t>&lt;</w:t>
      </w:r>
      <w:proofErr w:type="spellStart"/>
      <w:r>
        <w:t>footer</w:t>
      </w:r>
      <w:proofErr w:type="spellEnd"/>
      <w:r>
        <w:t>&gt;</w:t>
      </w:r>
    </w:p>
    <w:p w14:paraId="51F7B80A" w14:textId="77777777" w:rsidR="001F00BA" w:rsidRDefault="001F00BA" w:rsidP="00DC0A24">
      <w:pPr>
        <w:pStyle w:val="Cmsor2"/>
      </w:pPr>
      <w:r>
        <w:t>Melyik tag sorrend helyes a HTML5-ös szabvány szerint?</w:t>
      </w:r>
    </w:p>
    <w:p w14:paraId="275C3E5D" w14:textId="77777777" w:rsidR="001F00BA" w:rsidRPr="001F00BA" w:rsidRDefault="001F00BA" w:rsidP="001F00BA">
      <w:pPr>
        <w:pStyle w:val="Listaszerbekezds"/>
        <w:numPr>
          <w:ilvl w:val="0"/>
          <w:numId w:val="6"/>
        </w:numPr>
        <w:rPr>
          <w:color w:val="00B050"/>
        </w:rPr>
      </w:pPr>
      <w:r w:rsidRPr="001F00BA">
        <w:rPr>
          <w:color w:val="00B050"/>
        </w:rPr>
        <w:t xml:space="preserve">&lt;!DOCTYPE </w:t>
      </w:r>
      <w:proofErr w:type="spellStart"/>
      <w:r w:rsidRPr="001F00BA">
        <w:rPr>
          <w:color w:val="00B050"/>
        </w:rPr>
        <w:t>html</w:t>
      </w:r>
      <w:proofErr w:type="spellEnd"/>
      <w:r w:rsidRPr="001F00BA">
        <w:rPr>
          <w:color w:val="00B050"/>
        </w:rPr>
        <w:t>&gt;&lt;</w:t>
      </w:r>
      <w:proofErr w:type="spellStart"/>
      <w:r w:rsidRPr="001F00BA">
        <w:rPr>
          <w:color w:val="00B050"/>
        </w:rPr>
        <w:t>html</w:t>
      </w:r>
      <w:proofErr w:type="spellEnd"/>
      <w:r w:rsidRPr="001F00BA">
        <w:rPr>
          <w:color w:val="00B050"/>
        </w:rPr>
        <w:t>&gt;&lt;</w:t>
      </w:r>
      <w:proofErr w:type="spellStart"/>
      <w:r w:rsidRPr="001F00BA">
        <w:rPr>
          <w:color w:val="00B050"/>
        </w:rPr>
        <w:t>head</w:t>
      </w:r>
      <w:proofErr w:type="spellEnd"/>
      <w:r w:rsidRPr="001F00BA">
        <w:rPr>
          <w:color w:val="00B050"/>
        </w:rPr>
        <w:t>&gt;&lt;/</w:t>
      </w:r>
      <w:proofErr w:type="spellStart"/>
      <w:r w:rsidRPr="001F00BA">
        <w:rPr>
          <w:color w:val="00B050"/>
        </w:rPr>
        <w:t>head</w:t>
      </w:r>
      <w:proofErr w:type="spellEnd"/>
      <w:r w:rsidRPr="001F00BA">
        <w:rPr>
          <w:color w:val="00B050"/>
        </w:rPr>
        <w:t>&gt;&lt;body&gt;&lt;/body&gt;&lt;/</w:t>
      </w:r>
      <w:proofErr w:type="spellStart"/>
      <w:r w:rsidRPr="001F00BA">
        <w:rPr>
          <w:color w:val="00B050"/>
        </w:rPr>
        <w:t>html</w:t>
      </w:r>
      <w:proofErr w:type="spellEnd"/>
      <w:r w:rsidRPr="001F00BA">
        <w:rPr>
          <w:color w:val="00B050"/>
        </w:rPr>
        <w:t>&gt;</w:t>
      </w:r>
    </w:p>
    <w:p w14:paraId="18D12A63" w14:textId="77777777" w:rsidR="001F00BA" w:rsidRDefault="001F00BA" w:rsidP="001F00BA">
      <w:pPr>
        <w:pStyle w:val="Listaszerbekezds"/>
        <w:numPr>
          <w:ilvl w:val="0"/>
          <w:numId w:val="6"/>
        </w:numPr>
      </w:pPr>
      <w:r>
        <w:t xml:space="preserve">&lt;!DOCTYPE </w:t>
      </w:r>
      <w:proofErr w:type="spellStart"/>
      <w:r>
        <w:t>html</w:t>
      </w:r>
      <w:proofErr w:type="spellEnd"/>
      <w:r>
        <w:t>&gt;&lt;</w:t>
      </w:r>
      <w:proofErr w:type="spellStart"/>
      <w:r>
        <w:t>html</w:t>
      </w:r>
      <w:proofErr w:type="spellEnd"/>
      <w:r>
        <w:t>&gt;&lt;</w:t>
      </w:r>
      <w:proofErr w:type="spellStart"/>
      <w:r>
        <w:t>header</w:t>
      </w:r>
      <w:proofErr w:type="spellEnd"/>
      <w:r>
        <w:t>&gt;&lt;/</w:t>
      </w:r>
      <w:proofErr w:type="spellStart"/>
      <w:r>
        <w:t>header</w:t>
      </w:r>
      <w:proofErr w:type="spellEnd"/>
      <w:r>
        <w:t>&gt;&lt;body&gt;&lt;/body&gt;&lt;/</w:t>
      </w:r>
      <w:proofErr w:type="spellStart"/>
      <w:r>
        <w:t>html</w:t>
      </w:r>
      <w:proofErr w:type="spellEnd"/>
      <w:r>
        <w:t>&gt;</w:t>
      </w:r>
    </w:p>
    <w:p w14:paraId="2B53DF13" w14:textId="77777777" w:rsidR="001F00BA" w:rsidRDefault="001F00BA" w:rsidP="001F00BA">
      <w:pPr>
        <w:pStyle w:val="Listaszerbekezds"/>
        <w:numPr>
          <w:ilvl w:val="0"/>
          <w:numId w:val="6"/>
        </w:numPr>
      </w:pPr>
      <w:r>
        <w:t>&lt;</w:t>
      </w:r>
      <w:proofErr w:type="spellStart"/>
      <w:r>
        <w:t>html</w:t>
      </w:r>
      <w:proofErr w:type="spellEnd"/>
      <w:r>
        <w:t>&gt;&lt;</w:t>
      </w:r>
      <w:proofErr w:type="spellStart"/>
      <w:r>
        <w:t>head</w:t>
      </w:r>
      <w:proofErr w:type="spellEnd"/>
      <w:r>
        <w:t>&gt;&lt;/</w:t>
      </w:r>
      <w:proofErr w:type="spellStart"/>
      <w:r>
        <w:t>head</w:t>
      </w:r>
      <w:proofErr w:type="spellEnd"/>
      <w:r>
        <w:t>&gt;&lt;body&gt;&lt;/body&gt;&lt;/</w:t>
      </w:r>
      <w:proofErr w:type="spellStart"/>
      <w:r>
        <w:t>html</w:t>
      </w:r>
      <w:proofErr w:type="spellEnd"/>
      <w:r>
        <w:t>&gt;</w:t>
      </w:r>
    </w:p>
    <w:p w14:paraId="4BA19DD7" w14:textId="77777777" w:rsidR="001F00BA" w:rsidRDefault="001F00BA" w:rsidP="001F00BA">
      <w:pPr>
        <w:pStyle w:val="Listaszerbekezds"/>
        <w:numPr>
          <w:ilvl w:val="0"/>
          <w:numId w:val="6"/>
        </w:numPr>
      </w:pPr>
      <w:r>
        <w:t xml:space="preserve">&lt;!DOCTYPE </w:t>
      </w:r>
      <w:proofErr w:type="spellStart"/>
      <w:r>
        <w:t>html</w:t>
      </w:r>
      <w:proofErr w:type="spellEnd"/>
      <w:r>
        <w:t>&gt;&lt;</w:t>
      </w:r>
      <w:proofErr w:type="spellStart"/>
      <w:r>
        <w:t>html</w:t>
      </w:r>
      <w:proofErr w:type="spellEnd"/>
      <w:r>
        <w:t>&gt;&lt;</w:t>
      </w:r>
      <w:proofErr w:type="spellStart"/>
      <w:r>
        <w:t>head</w:t>
      </w:r>
      <w:proofErr w:type="spellEnd"/>
      <w:r>
        <w:t>&gt;&lt;body&gt;&lt;/</w:t>
      </w:r>
      <w:proofErr w:type="spellStart"/>
      <w:r>
        <w:t>head</w:t>
      </w:r>
      <w:proofErr w:type="spellEnd"/>
      <w:r>
        <w:t>&gt;&lt;/body&gt;&lt;/</w:t>
      </w:r>
      <w:proofErr w:type="spellStart"/>
      <w:r>
        <w:t>html</w:t>
      </w:r>
      <w:proofErr w:type="spellEnd"/>
      <w:r>
        <w:t>&gt;</w:t>
      </w:r>
    </w:p>
    <w:p w14:paraId="123114F4" w14:textId="77777777" w:rsidR="001F00BA" w:rsidRDefault="001F00BA" w:rsidP="00DC0A24">
      <w:pPr>
        <w:pStyle w:val="Cmsor2"/>
      </w:pPr>
      <w:r>
        <w:t>A beépített címsor tag-</w:t>
      </w:r>
      <w:proofErr w:type="spellStart"/>
      <w:r>
        <w:t>ekből</w:t>
      </w:r>
      <w:proofErr w:type="spellEnd"/>
      <w:r>
        <w:t xml:space="preserve"> hány </w:t>
      </w:r>
      <w:r w:rsidR="00DC0A24">
        <w:t>különböző létezik?</w:t>
      </w:r>
    </w:p>
    <w:p w14:paraId="7FFD91EE" w14:textId="77777777" w:rsidR="00DC0A24" w:rsidRDefault="00DC0A24" w:rsidP="00DC0A24">
      <w:pPr>
        <w:pStyle w:val="Listaszerbekezds"/>
        <w:numPr>
          <w:ilvl w:val="0"/>
          <w:numId w:val="7"/>
        </w:numPr>
      </w:pPr>
      <w:r>
        <w:t>4</w:t>
      </w:r>
    </w:p>
    <w:p w14:paraId="3DD447A1" w14:textId="77777777" w:rsidR="00DC0A24" w:rsidRDefault="00DC0A24" w:rsidP="00DC0A24">
      <w:pPr>
        <w:pStyle w:val="Listaszerbekezds"/>
        <w:numPr>
          <w:ilvl w:val="0"/>
          <w:numId w:val="7"/>
        </w:numPr>
      </w:pPr>
      <w:r>
        <w:t>5</w:t>
      </w:r>
    </w:p>
    <w:p w14:paraId="13CCC22F" w14:textId="77777777" w:rsidR="00DC0A24" w:rsidRPr="00DC0A24" w:rsidRDefault="00DC0A24" w:rsidP="00DC0A24">
      <w:pPr>
        <w:pStyle w:val="Listaszerbekezds"/>
        <w:numPr>
          <w:ilvl w:val="0"/>
          <w:numId w:val="7"/>
        </w:numPr>
        <w:rPr>
          <w:color w:val="00B050"/>
        </w:rPr>
      </w:pPr>
      <w:r w:rsidRPr="00DC0A24">
        <w:rPr>
          <w:color w:val="00B050"/>
        </w:rPr>
        <w:t>6</w:t>
      </w:r>
    </w:p>
    <w:p w14:paraId="31423E9F" w14:textId="77777777" w:rsidR="00DC0A24" w:rsidRDefault="00DC0A24" w:rsidP="00DC0A24">
      <w:pPr>
        <w:pStyle w:val="Listaszerbekezds"/>
        <w:numPr>
          <w:ilvl w:val="0"/>
          <w:numId w:val="7"/>
        </w:numPr>
      </w:pPr>
      <w:r>
        <w:lastRenderedPageBreak/>
        <w:t>7</w:t>
      </w:r>
    </w:p>
    <w:p w14:paraId="5569206B" w14:textId="77777777" w:rsidR="00DC0A24" w:rsidRDefault="00DC0A24" w:rsidP="00DC0A24">
      <w:pPr>
        <w:pStyle w:val="Cmsor2"/>
      </w:pPr>
      <w:r>
        <w:t xml:space="preserve">Melyik </w:t>
      </w:r>
      <w:proofErr w:type="gramStart"/>
      <w:r>
        <w:t>attribútum</w:t>
      </w:r>
      <w:proofErr w:type="gramEnd"/>
      <w:r>
        <w:t xml:space="preserve"> segítségével tudjuk egy beillesztendő kép nevét és helyét megadni?</w:t>
      </w:r>
    </w:p>
    <w:p w14:paraId="3D0D8DBA" w14:textId="77777777" w:rsidR="00DC0A24" w:rsidRDefault="00DC0A24" w:rsidP="00DC0A24">
      <w:pPr>
        <w:pStyle w:val="Listaszerbekezds"/>
        <w:numPr>
          <w:ilvl w:val="0"/>
          <w:numId w:val="8"/>
        </w:numPr>
      </w:pPr>
      <w:r>
        <w:t>a=”alma.jpg”</w:t>
      </w:r>
    </w:p>
    <w:p w14:paraId="4C02DEC7" w14:textId="77777777" w:rsidR="00DC0A24" w:rsidRDefault="00DC0A24" w:rsidP="00DC0A24">
      <w:pPr>
        <w:pStyle w:val="Listaszerbekezds"/>
        <w:numPr>
          <w:ilvl w:val="0"/>
          <w:numId w:val="8"/>
        </w:numPr>
      </w:pPr>
      <w:proofErr w:type="gramStart"/>
      <w:r>
        <w:t>link</w:t>
      </w:r>
      <w:proofErr w:type="gramEnd"/>
      <w:r>
        <w:t>=”alma.jpg”</w:t>
      </w:r>
    </w:p>
    <w:p w14:paraId="252959B4" w14:textId="77777777" w:rsidR="00DC0A24" w:rsidRPr="00DC0A24" w:rsidRDefault="00DC0A24" w:rsidP="00DC0A24">
      <w:pPr>
        <w:pStyle w:val="Listaszerbekezds"/>
        <w:numPr>
          <w:ilvl w:val="0"/>
          <w:numId w:val="8"/>
        </w:numPr>
        <w:rPr>
          <w:color w:val="00B050"/>
        </w:rPr>
      </w:pPr>
      <w:proofErr w:type="spellStart"/>
      <w:r w:rsidRPr="00DC0A24">
        <w:rPr>
          <w:color w:val="00B050"/>
        </w:rPr>
        <w:t>src</w:t>
      </w:r>
      <w:proofErr w:type="spellEnd"/>
      <w:r w:rsidRPr="00DC0A24">
        <w:rPr>
          <w:color w:val="00B050"/>
        </w:rPr>
        <w:t>=”alma.jpg”</w:t>
      </w:r>
    </w:p>
    <w:p w14:paraId="3E6306F6" w14:textId="77777777" w:rsidR="00DC0A24" w:rsidRDefault="00DC0A24" w:rsidP="00DC0A24">
      <w:pPr>
        <w:pStyle w:val="Listaszerbekezds"/>
        <w:numPr>
          <w:ilvl w:val="0"/>
          <w:numId w:val="8"/>
        </w:numPr>
      </w:pPr>
      <w:proofErr w:type="spellStart"/>
      <w:r>
        <w:t>rel</w:t>
      </w:r>
      <w:proofErr w:type="spellEnd"/>
      <w:r>
        <w:t>=”alma.jpg”</w:t>
      </w:r>
    </w:p>
    <w:p w14:paraId="780EEA86" w14:textId="77777777" w:rsidR="00DC0A24" w:rsidRDefault="00DC0A24" w:rsidP="00DC0A24">
      <w:pPr>
        <w:pStyle w:val="Cmsor2"/>
      </w:pPr>
      <w:r>
        <w:t xml:space="preserve">A </w:t>
      </w:r>
      <w:proofErr w:type="spellStart"/>
      <w:r>
        <w:t>target</w:t>
      </w:r>
      <w:proofErr w:type="spellEnd"/>
      <w:r>
        <w:t xml:space="preserve"> </w:t>
      </w:r>
      <w:proofErr w:type="gramStart"/>
      <w:r>
        <w:t>attribútum</w:t>
      </w:r>
      <w:proofErr w:type="gramEnd"/>
      <w:r>
        <w:t xml:space="preserve"> a link létrehozásakor melyik értéket nem veheti fel?</w:t>
      </w:r>
    </w:p>
    <w:p w14:paraId="6F480ABE" w14:textId="0DCD2882" w:rsidR="00DC0A24" w:rsidRDefault="00DC0A24" w:rsidP="00DC0A24">
      <w:pPr>
        <w:pStyle w:val="Listaszerbekezds"/>
        <w:numPr>
          <w:ilvl w:val="0"/>
          <w:numId w:val="9"/>
        </w:numPr>
      </w:pPr>
      <w:r>
        <w:t>_</w:t>
      </w:r>
      <w:proofErr w:type="spellStart"/>
      <w:r>
        <w:t>blan</w:t>
      </w:r>
      <w:r w:rsidR="00E93A76">
        <w:t>k</w:t>
      </w:r>
      <w:proofErr w:type="spellEnd"/>
    </w:p>
    <w:p w14:paraId="39D102CD" w14:textId="77777777" w:rsidR="00DC0A24" w:rsidRDefault="00DC0A24" w:rsidP="00DC0A24">
      <w:pPr>
        <w:pStyle w:val="Listaszerbekezds"/>
        <w:numPr>
          <w:ilvl w:val="0"/>
          <w:numId w:val="9"/>
        </w:numPr>
      </w:pPr>
      <w:r>
        <w:t>_</w:t>
      </w:r>
      <w:proofErr w:type="spellStart"/>
      <w:r>
        <w:t>self</w:t>
      </w:r>
      <w:proofErr w:type="spellEnd"/>
    </w:p>
    <w:p w14:paraId="22653BFB" w14:textId="77777777" w:rsidR="00DC0A24" w:rsidRPr="00DC0A24" w:rsidRDefault="00DC0A24" w:rsidP="00DC0A24">
      <w:pPr>
        <w:pStyle w:val="Listaszerbekezds"/>
        <w:numPr>
          <w:ilvl w:val="0"/>
          <w:numId w:val="9"/>
        </w:numPr>
        <w:rPr>
          <w:color w:val="00B050"/>
        </w:rPr>
      </w:pPr>
      <w:r w:rsidRPr="00DC0A24">
        <w:rPr>
          <w:color w:val="00B050"/>
        </w:rPr>
        <w:t>_</w:t>
      </w:r>
      <w:proofErr w:type="spellStart"/>
      <w:r w:rsidRPr="00DC0A24">
        <w:rPr>
          <w:color w:val="00B050"/>
        </w:rPr>
        <w:t>left</w:t>
      </w:r>
      <w:proofErr w:type="spellEnd"/>
    </w:p>
    <w:p w14:paraId="20BAC6EE" w14:textId="77777777" w:rsidR="00DC0A24" w:rsidRDefault="00DC0A24" w:rsidP="00DC0A24">
      <w:pPr>
        <w:pStyle w:val="Listaszerbekezds"/>
        <w:numPr>
          <w:ilvl w:val="0"/>
          <w:numId w:val="9"/>
        </w:numPr>
      </w:pPr>
      <w:r>
        <w:t>_top</w:t>
      </w:r>
    </w:p>
    <w:p w14:paraId="386E5B86" w14:textId="1297CE88" w:rsidR="00CE1545" w:rsidRDefault="00F36B90" w:rsidP="00F36B90">
      <w:pPr>
        <w:pStyle w:val="Cmsor2"/>
      </w:pPr>
      <w:r>
        <w:t xml:space="preserve">A </w:t>
      </w:r>
      <w:proofErr w:type="spellStart"/>
      <w:r>
        <w:t>style</w:t>
      </w:r>
      <w:proofErr w:type="spellEnd"/>
      <w:r>
        <w:t xml:space="preserve">, </w:t>
      </w:r>
      <w:proofErr w:type="spellStart"/>
      <w:r>
        <w:t>id</w:t>
      </w:r>
      <w:proofErr w:type="spellEnd"/>
      <w:r>
        <w:t xml:space="preserve">, </w:t>
      </w:r>
      <w:proofErr w:type="spellStart"/>
      <w:r>
        <w:t>class</w:t>
      </w:r>
      <w:proofErr w:type="spellEnd"/>
      <w:r>
        <w:t>,</w:t>
      </w:r>
      <w:r w:rsidR="00E93A76">
        <w:t xml:space="preserve"> </w:t>
      </w:r>
      <w:proofErr w:type="spellStart"/>
      <w:r>
        <w:t>title</w:t>
      </w:r>
      <w:proofErr w:type="spellEnd"/>
      <w:r>
        <w:t xml:space="preserve"> </w:t>
      </w:r>
      <w:proofErr w:type="gramStart"/>
      <w:r>
        <w:t>globális</w:t>
      </w:r>
      <w:proofErr w:type="gramEnd"/>
      <w:r>
        <w:t xml:space="preserve"> attribútumok</w:t>
      </w:r>
    </w:p>
    <w:p w14:paraId="7CB9ECF5" w14:textId="77777777" w:rsidR="00F36B90" w:rsidRPr="00F36B90" w:rsidRDefault="00F36B90" w:rsidP="00996F72">
      <w:pPr>
        <w:pStyle w:val="Listaszerbekezds"/>
        <w:numPr>
          <w:ilvl w:val="0"/>
          <w:numId w:val="67"/>
        </w:numPr>
        <w:rPr>
          <w:color w:val="00B050"/>
        </w:rPr>
      </w:pPr>
      <w:r w:rsidRPr="00F36B90">
        <w:rPr>
          <w:color w:val="00B050"/>
        </w:rPr>
        <w:t>igaz</w:t>
      </w:r>
    </w:p>
    <w:p w14:paraId="03C46593" w14:textId="77777777" w:rsidR="00F36B90" w:rsidRDefault="00F36B90" w:rsidP="00996F72">
      <w:pPr>
        <w:pStyle w:val="Listaszerbekezds"/>
        <w:numPr>
          <w:ilvl w:val="0"/>
          <w:numId w:val="67"/>
        </w:numPr>
      </w:pPr>
      <w:r>
        <w:t>hamis</w:t>
      </w:r>
    </w:p>
    <w:p w14:paraId="2079618A" w14:textId="4F5B65E5" w:rsidR="00DC0A24" w:rsidRDefault="00DC0A24" w:rsidP="00DC0A24">
      <w:pPr>
        <w:pStyle w:val="Cmsor2"/>
      </w:pPr>
      <w:r>
        <w:t>Melyik tag-</w:t>
      </w:r>
      <w:proofErr w:type="spellStart"/>
      <w:r w:rsidR="000724FE">
        <w:t>g</w:t>
      </w:r>
      <w:r>
        <w:t>el</w:t>
      </w:r>
      <w:proofErr w:type="spellEnd"/>
      <w:r>
        <w:t xml:space="preserve"> tudunk kijelölni bekezdésen belüli összetartozó részt?</w:t>
      </w:r>
    </w:p>
    <w:p w14:paraId="6B9FBA41" w14:textId="77777777" w:rsidR="00DC0A24" w:rsidRDefault="00DC0A24" w:rsidP="00DC0A24">
      <w:pPr>
        <w:pStyle w:val="Listaszerbekezds"/>
        <w:numPr>
          <w:ilvl w:val="0"/>
          <w:numId w:val="10"/>
        </w:numPr>
      </w:pPr>
      <w:r>
        <w:t>&lt;div&gt;</w:t>
      </w:r>
    </w:p>
    <w:p w14:paraId="69B9489F" w14:textId="77777777" w:rsidR="00DC0A24" w:rsidRPr="00DC0A24" w:rsidRDefault="00DC0A24" w:rsidP="00DC0A24">
      <w:pPr>
        <w:pStyle w:val="Listaszerbekezds"/>
        <w:numPr>
          <w:ilvl w:val="0"/>
          <w:numId w:val="10"/>
        </w:numPr>
        <w:rPr>
          <w:color w:val="00B050"/>
        </w:rPr>
      </w:pPr>
      <w:r w:rsidRPr="00DC0A24">
        <w:rPr>
          <w:color w:val="00B050"/>
        </w:rPr>
        <w:t>&lt;</w:t>
      </w:r>
      <w:proofErr w:type="spellStart"/>
      <w:r w:rsidRPr="00DC0A24">
        <w:rPr>
          <w:color w:val="00B050"/>
        </w:rPr>
        <w:t>span</w:t>
      </w:r>
      <w:proofErr w:type="spellEnd"/>
      <w:r w:rsidRPr="00DC0A24">
        <w:rPr>
          <w:color w:val="00B050"/>
        </w:rPr>
        <w:t>&gt;</w:t>
      </w:r>
    </w:p>
    <w:p w14:paraId="0423E318" w14:textId="77777777" w:rsidR="00DC0A24" w:rsidRDefault="00DC0A24" w:rsidP="00DC0A24">
      <w:pPr>
        <w:pStyle w:val="Listaszerbekezds"/>
        <w:numPr>
          <w:ilvl w:val="0"/>
          <w:numId w:val="10"/>
        </w:numPr>
      </w:pPr>
      <w:r>
        <w:t>&lt;</w:t>
      </w:r>
      <w:proofErr w:type="spellStart"/>
      <w:r>
        <w:t>ul</w:t>
      </w:r>
      <w:proofErr w:type="spellEnd"/>
      <w:r>
        <w:t>&gt;</w:t>
      </w:r>
    </w:p>
    <w:p w14:paraId="6FCBAF56" w14:textId="77777777" w:rsidR="00DC0A24" w:rsidRPr="00DC0A24" w:rsidRDefault="00DC0A24" w:rsidP="00DC0A24">
      <w:pPr>
        <w:pStyle w:val="Listaszerbekezds"/>
        <w:numPr>
          <w:ilvl w:val="0"/>
          <w:numId w:val="10"/>
        </w:numPr>
      </w:pPr>
      <w:r>
        <w:t>&lt;</w:t>
      </w:r>
      <w:proofErr w:type="spellStart"/>
      <w:r>
        <w:t>section</w:t>
      </w:r>
      <w:proofErr w:type="spellEnd"/>
      <w:r>
        <w:t>&gt;</w:t>
      </w:r>
    </w:p>
    <w:p w14:paraId="7412691B" w14:textId="77777777" w:rsidR="00DC0A24" w:rsidRDefault="00DC0A24" w:rsidP="00EA4F37">
      <w:pPr>
        <w:pStyle w:val="Cmsor2"/>
      </w:pPr>
      <w:r>
        <w:t>Mit tartalmaz általában a</w:t>
      </w:r>
      <w:r w:rsidR="00EA4F37">
        <w:t xml:space="preserve"> &lt;</w:t>
      </w:r>
      <w:proofErr w:type="spellStart"/>
      <w:r w:rsidR="00EA4F37">
        <w:t>header</w:t>
      </w:r>
      <w:proofErr w:type="spellEnd"/>
      <w:r w:rsidR="00EA4F37">
        <w:t>&gt; - fejléc?</w:t>
      </w:r>
    </w:p>
    <w:p w14:paraId="01571C2F" w14:textId="77777777" w:rsidR="00EA4F37" w:rsidRDefault="00EA4F37" w:rsidP="00EA4F37">
      <w:pPr>
        <w:pStyle w:val="Listaszerbekezds"/>
        <w:numPr>
          <w:ilvl w:val="0"/>
          <w:numId w:val="11"/>
        </w:numPr>
      </w:pPr>
      <w:r>
        <w:t xml:space="preserve">szerzői </w:t>
      </w:r>
      <w:proofErr w:type="gramStart"/>
      <w:r>
        <w:t>információt</w:t>
      </w:r>
      <w:proofErr w:type="gramEnd"/>
    </w:p>
    <w:p w14:paraId="05E0F5CB" w14:textId="77777777" w:rsidR="00EA4F37" w:rsidRDefault="00EA4F37" w:rsidP="00EA4F37">
      <w:pPr>
        <w:pStyle w:val="Listaszerbekezds"/>
        <w:numPr>
          <w:ilvl w:val="0"/>
          <w:numId w:val="11"/>
        </w:numPr>
      </w:pPr>
      <w:r>
        <w:t>elérhetőséget</w:t>
      </w:r>
    </w:p>
    <w:p w14:paraId="22422180" w14:textId="77777777" w:rsidR="00EA4F37" w:rsidRDefault="00EA4F37" w:rsidP="00EA4F37">
      <w:pPr>
        <w:pStyle w:val="Listaszerbekezds"/>
        <w:numPr>
          <w:ilvl w:val="0"/>
          <w:numId w:val="11"/>
        </w:numPr>
      </w:pPr>
      <w:r>
        <w:t>sitemap-</w:t>
      </w:r>
      <w:proofErr w:type="spellStart"/>
      <w:r>
        <w:t>ot</w:t>
      </w:r>
      <w:proofErr w:type="spellEnd"/>
    </w:p>
    <w:p w14:paraId="5E0BE5AD" w14:textId="77777777" w:rsidR="00EA4F37" w:rsidRPr="00EA4F37" w:rsidRDefault="00EA4F37" w:rsidP="00EA4F37">
      <w:pPr>
        <w:pStyle w:val="Listaszerbekezds"/>
        <w:numPr>
          <w:ilvl w:val="0"/>
          <w:numId w:val="11"/>
        </w:numPr>
        <w:rPr>
          <w:color w:val="00B050"/>
        </w:rPr>
      </w:pPr>
      <w:proofErr w:type="gramStart"/>
      <w:r w:rsidRPr="00EA4F37">
        <w:rPr>
          <w:color w:val="00B050"/>
        </w:rPr>
        <w:t>navigációs</w:t>
      </w:r>
      <w:proofErr w:type="gramEnd"/>
      <w:r w:rsidRPr="00EA4F37">
        <w:rPr>
          <w:color w:val="00B050"/>
        </w:rPr>
        <w:t xml:space="preserve"> hivatkozásokat</w:t>
      </w:r>
    </w:p>
    <w:p w14:paraId="097704EA" w14:textId="77777777" w:rsidR="00EA4F37" w:rsidRDefault="00EA4F37" w:rsidP="00EA4F37">
      <w:pPr>
        <w:pStyle w:val="Cmsor2"/>
      </w:pPr>
      <w:r>
        <w:t xml:space="preserve">Hány darab &lt;main&gt; tag-et használhatunk egy HTML </w:t>
      </w:r>
      <w:proofErr w:type="gramStart"/>
      <w:r>
        <w:t>dokumentumban</w:t>
      </w:r>
      <w:proofErr w:type="gramEnd"/>
      <w:r>
        <w:t>?</w:t>
      </w:r>
    </w:p>
    <w:p w14:paraId="360445BF" w14:textId="77777777" w:rsidR="00EA4F37" w:rsidRDefault="00EA4F37" w:rsidP="00EA4F37">
      <w:pPr>
        <w:pStyle w:val="Listaszerbekezds"/>
        <w:numPr>
          <w:ilvl w:val="0"/>
          <w:numId w:val="12"/>
        </w:numPr>
      </w:pPr>
      <w:r>
        <w:t>0</w:t>
      </w:r>
    </w:p>
    <w:p w14:paraId="5CF487D4" w14:textId="77777777" w:rsidR="00EA4F37" w:rsidRPr="00EA4F37" w:rsidRDefault="00EA4F37" w:rsidP="00EA4F37">
      <w:pPr>
        <w:pStyle w:val="Listaszerbekezds"/>
        <w:numPr>
          <w:ilvl w:val="0"/>
          <w:numId w:val="12"/>
        </w:numPr>
        <w:rPr>
          <w:color w:val="00B050"/>
        </w:rPr>
      </w:pPr>
      <w:r w:rsidRPr="00EA4F37">
        <w:rPr>
          <w:color w:val="00B050"/>
        </w:rPr>
        <w:t>1</w:t>
      </w:r>
    </w:p>
    <w:p w14:paraId="2C0BA8E2" w14:textId="77777777" w:rsidR="00EA4F37" w:rsidRDefault="00EA4F37" w:rsidP="00EA4F37">
      <w:pPr>
        <w:pStyle w:val="Listaszerbekezds"/>
        <w:numPr>
          <w:ilvl w:val="0"/>
          <w:numId w:val="12"/>
        </w:numPr>
      </w:pPr>
      <w:r>
        <w:t>2</w:t>
      </w:r>
    </w:p>
    <w:p w14:paraId="565AA9E9" w14:textId="77777777" w:rsidR="00EA4F37" w:rsidRDefault="00EA4F37" w:rsidP="00EA4F37">
      <w:pPr>
        <w:pStyle w:val="Listaszerbekezds"/>
        <w:numPr>
          <w:ilvl w:val="0"/>
          <w:numId w:val="12"/>
        </w:numPr>
      </w:pPr>
      <w:r>
        <w:t>akármennyi</w:t>
      </w:r>
    </w:p>
    <w:p w14:paraId="6F35383E" w14:textId="77777777" w:rsidR="00230A65" w:rsidRDefault="00230A65" w:rsidP="00230A65">
      <w:pPr>
        <w:pStyle w:val="Cmsor2"/>
      </w:pPr>
      <w:r>
        <w:t>Az &lt;i&gt; tag eredménye minden esetben dőlt lesz.</w:t>
      </w:r>
    </w:p>
    <w:p w14:paraId="67BB923D" w14:textId="77777777" w:rsidR="00230A65" w:rsidRDefault="00230A65" w:rsidP="00230A65">
      <w:pPr>
        <w:pStyle w:val="Listaszerbekezds"/>
        <w:numPr>
          <w:ilvl w:val="0"/>
          <w:numId w:val="13"/>
        </w:numPr>
      </w:pPr>
      <w:r>
        <w:t>Igaz</w:t>
      </w:r>
    </w:p>
    <w:p w14:paraId="21E627C5" w14:textId="77777777" w:rsidR="00EA4F37" w:rsidRPr="00230A65" w:rsidRDefault="00230A65" w:rsidP="00230A65">
      <w:pPr>
        <w:pStyle w:val="Listaszerbekezds"/>
        <w:numPr>
          <w:ilvl w:val="0"/>
          <w:numId w:val="13"/>
        </w:numPr>
        <w:rPr>
          <w:color w:val="00B050"/>
        </w:rPr>
      </w:pPr>
      <w:r w:rsidRPr="00230A65">
        <w:rPr>
          <w:color w:val="00B050"/>
        </w:rPr>
        <w:t>Hamis, mert a megjelenést stíluslappal is felülbírálhatjuk.</w:t>
      </w:r>
    </w:p>
    <w:p w14:paraId="159082D7" w14:textId="77777777" w:rsidR="00230A65" w:rsidRDefault="00230A65" w:rsidP="00230A65">
      <w:pPr>
        <w:pStyle w:val="Cmsor2"/>
      </w:pPr>
      <w:r>
        <w:t>Mit jelent az &lt;</w:t>
      </w:r>
      <w:proofErr w:type="spellStart"/>
      <w:r>
        <w:t>em</w:t>
      </w:r>
      <w:proofErr w:type="spellEnd"/>
      <w:r>
        <w:t>&gt; elem használata?</w:t>
      </w:r>
    </w:p>
    <w:p w14:paraId="63F83683" w14:textId="77777777" w:rsidR="00230A65" w:rsidRPr="00230A65" w:rsidRDefault="00230A65" w:rsidP="00230A65">
      <w:pPr>
        <w:pStyle w:val="Listaszerbekezds"/>
        <w:numPr>
          <w:ilvl w:val="0"/>
          <w:numId w:val="14"/>
        </w:numPr>
        <w:rPr>
          <w:color w:val="00B050"/>
        </w:rPr>
      </w:pPr>
      <w:r w:rsidRPr="00230A65">
        <w:rPr>
          <w:color w:val="00B050"/>
        </w:rPr>
        <w:t>hangsúlyos kiemelést jelent</w:t>
      </w:r>
    </w:p>
    <w:p w14:paraId="44503993" w14:textId="77777777" w:rsidR="00230A65" w:rsidRDefault="00230A65" w:rsidP="00230A65">
      <w:pPr>
        <w:pStyle w:val="Listaszerbekezds"/>
        <w:numPr>
          <w:ilvl w:val="0"/>
          <w:numId w:val="14"/>
        </w:numPr>
      </w:pPr>
      <w:r>
        <w:t>teljesen ugyanúgy használható, mint az &lt;i&gt; elem</w:t>
      </w:r>
    </w:p>
    <w:p w14:paraId="54BD8B27" w14:textId="77777777" w:rsidR="00EA4F37" w:rsidRDefault="00230A65" w:rsidP="00230A65">
      <w:pPr>
        <w:pStyle w:val="Listaszerbekezds"/>
        <w:numPr>
          <w:ilvl w:val="0"/>
          <w:numId w:val="14"/>
        </w:numPr>
      </w:pPr>
      <w:r>
        <w:t>félkövéren jeleníti meg a szöveget</w:t>
      </w:r>
    </w:p>
    <w:p w14:paraId="06902D57" w14:textId="77777777" w:rsidR="007C7BE1" w:rsidRDefault="007C7BE1" w:rsidP="007C7BE1">
      <w:pPr>
        <w:pStyle w:val="Cmsor2"/>
      </w:pPr>
      <w:r>
        <w:t>A bekezdésnél &lt;p&gt; kötelező a záró tag &lt;/p&gt; elhelyezése.</w:t>
      </w:r>
    </w:p>
    <w:p w14:paraId="642811BC" w14:textId="77777777" w:rsidR="007C7BE1" w:rsidRPr="007C7BE1" w:rsidRDefault="007C7BE1" w:rsidP="00955790">
      <w:pPr>
        <w:pStyle w:val="Listaszerbekezds"/>
        <w:numPr>
          <w:ilvl w:val="0"/>
          <w:numId w:val="182"/>
        </w:numPr>
        <w:ind w:left="709"/>
        <w:rPr>
          <w:color w:val="00B050"/>
        </w:rPr>
      </w:pPr>
      <w:r w:rsidRPr="007C7BE1">
        <w:rPr>
          <w:color w:val="00B050"/>
        </w:rPr>
        <w:t>Igaz</w:t>
      </w:r>
    </w:p>
    <w:p w14:paraId="703D3CCD" w14:textId="77777777" w:rsidR="007C7BE1" w:rsidRDefault="007C7BE1" w:rsidP="00955790">
      <w:pPr>
        <w:pStyle w:val="Listaszerbekezds"/>
        <w:numPr>
          <w:ilvl w:val="0"/>
          <w:numId w:val="182"/>
        </w:numPr>
        <w:ind w:left="709"/>
      </w:pPr>
      <w:r>
        <w:t>Hamis</w:t>
      </w:r>
    </w:p>
    <w:p w14:paraId="785266B3" w14:textId="77777777" w:rsidR="007C7BE1" w:rsidRDefault="007C7BE1" w:rsidP="007C7BE1">
      <w:pPr>
        <w:pStyle w:val="Cmsor2"/>
      </w:pPr>
      <w:r>
        <w:lastRenderedPageBreak/>
        <w:t xml:space="preserve">Milyen </w:t>
      </w:r>
      <w:proofErr w:type="gramStart"/>
      <w:r>
        <w:t>szemantikai</w:t>
      </w:r>
      <w:proofErr w:type="gramEnd"/>
      <w:r>
        <w:t xml:space="preserve"> jelentést hordoz a &lt;div&gt; elem?</w:t>
      </w:r>
    </w:p>
    <w:p w14:paraId="0C3AE654" w14:textId="77777777" w:rsidR="007C7BE1" w:rsidRPr="00FC61E1" w:rsidRDefault="007C7BE1" w:rsidP="007C7BE1">
      <w:pPr>
        <w:pStyle w:val="kerdesek"/>
        <w:numPr>
          <w:ilvl w:val="0"/>
          <w:numId w:val="16"/>
        </w:numPr>
      </w:pPr>
      <w:r w:rsidRPr="00FC61E1">
        <w:t>Egy cikk önálló szakaszát jelenti</w:t>
      </w:r>
    </w:p>
    <w:p w14:paraId="4AA2DD63" w14:textId="77777777" w:rsidR="007C7BE1" w:rsidRPr="00FC61E1" w:rsidRDefault="007C7BE1" w:rsidP="007C7BE1">
      <w:pPr>
        <w:pStyle w:val="kerdesek"/>
        <w:numPr>
          <w:ilvl w:val="0"/>
          <w:numId w:val="16"/>
        </w:numPr>
        <w:rPr>
          <w:color w:val="00B050"/>
        </w:rPr>
      </w:pPr>
      <w:r w:rsidRPr="00FC61E1">
        <w:rPr>
          <w:color w:val="00B050"/>
        </w:rPr>
        <w:t xml:space="preserve">Nincs </w:t>
      </w:r>
      <w:proofErr w:type="gramStart"/>
      <w:r w:rsidRPr="00FC61E1">
        <w:rPr>
          <w:color w:val="00B050"/>
        </w:rPr>
        <w:t>szemantikai</w:t>
      </w:r>
      <w:proofErr w:type="gramEnd"/>
      <w:r w:rsidRPr="00FC61E1">
        <w:rPr>
          <w:color w:val="00B050"/>
        </w:rPr>
        <w:t xml:space="preserve"> jelentése</w:t>
      </w:r>
    </w:p>
    <w:p w14:paraId="6513F3A2" w14:textId="77777777" w:rsidR="007C7BE1" w:rsidRDefault="007C7BE1" w:rsidP="007C7BE1">
      <w:pPr>
        <w:pStyle w:val="kerdesek"/>
        <w:numPr>
          <w:ilvl w:val="0"/>
          <w:numId w:val="16"/>
        </w:numPr>
      </w:pPr>
      <w:r>
        <w:t>Az oldal fő tartalmi egységét jelenti</w:t>
      </w:r>
    </w:p>
    <w:p w14:paraId="4976716E" w14:textId="77777777" w:rsidR="007C7BE1" w:rsidRDefault="007C7BE1" w:rsidP="007C7BE1">
      <w:pPr>
        <w:pStyle w:val="Cmsor2"/>
      </w:pPr>
      <w:r>
        <w:t>Melyik állítás igaz?</w:t>
      </w:r>
    </w:p>
    <w:p w14:paraId="5FEA7229" w14:textId="77777777" w:rsidR="007C7BE1" w:rsidRDefault="007C7BE1" w:rsidP="007C7BE1">
      <w:pPr>
        <w:pStyle w:val="kerdesek"/>
        <w:numPr>
          <w:ilvl w:val="0"/>
          <w:numId w:val="17"/>
        </w:numPr>
      </w:pPr>
      <w:r>
        <w:t>A &lt;</w:t>
      </w:r>
      <w:proofErr w:type="spellStart"/>
      <w:r>
        <w:t>hr</w:t>
      </w:r>
      <w:proofErr w:type="spellEnd"/>
      <w:r>
        <w:t>&gt; elem nem része a HTML5 szabványnak</w:t>
      </w:r>
    </w:p>
    <w:p w14:paraId="402A69A2" w14:textId="77777777" w:rsidR="007C7BE1" w:rsidRPr="007C7BE1" w:rsidRDefault="007C7BE1" w:rsidP="007C7BE1">
      <w:pPr>
        <w:pStyle w:val="kerdesek"/>
        <w:numPr>
          <w:ilvl w:val="0"/>
          <w:numId w:val="17"/>
        </w:numPr>
        <w:rPr>
          <w:color w:val="00B050"/>
        </w:rPr>
      </w:pPr>
      <w:r w:rsidRPr="007C7BE1">
        <w:rPr>
          <w:color w:val="00B050"/>
        </w:rPr>
        <w:t>A &lt;</w:t>
      </w:r>
      <w:proofErr w:type="spellStart"/>
      <w:r w:rsidRPr="007C7BE1">
        <w:rPr>
          <w:color w:val="00B050"/>
        </w:rPr>
        <w:t>hr</w:t>
      </w:r>
      <w:proofErr w:type="spellEnd"/>
      <w:r w:rsidRPr="007C7BE1">
        <w:rPr>
          <w:color w:val="00B050"/>
        </w:rPr>
        <w:t>&gt; elemmel vízszintes elválasztó vonalat jeleníthetünk meg</w:t>
      </w:r>
    </w:p>
    <w:p w14:paraId="3623446B" w14:textId="77777777" w:rsidR="007C7BE1" w:rsidRDefault="007C7BE1" w:rsidP="007C7BE1">
      <w:pPr>
        <w:pStyle w:val="kerdesek"/>
        <w:numPr>
          <w:ilvl w:val="0"/>
          <w:numId w:val="17"/>
        </w:numPr>
      </w:pPr>
      <w:r>
        <w:t>A &lt;</w:t>
      </w:r>
      <w:proofErr w:type="spellStart"/>
      <w:r>
        <w:t>hr</w:t>
      </w:r>
      <w:proofErr w:type="spellEnd"/>
      <w:r>
        <w:t>&gt; elemnek van záró párja</w:t>
      </w:r>
    </w:p>
    <w:p w14:paraId="672720D1" w14:textId="77777777" w:rsidR="007C7BE1" w:rsidRDefault="007C7BE1" w:rsidP="007C7BE1">
      <w:pPr>
        <w:pStyle w:val="Cmsor2"/>
      </w:pPr>
      <w:r w:rsidRPr="007C7BE1">
        <w:rPr>
          <w:rStyle w:val="Cmsor2Char"/>
        </w:rPr>
        <w:t xml:space="preserve">Olyan szövegnél, ahol fontos szerepe van a szöveg tördelésének, milyen </w:t>
      </w:r>
      <w:proofErr w:type="spellStart"/>
      <w:r w:rsidRPr="007C7BE1">
        <w:rPr>
          <w:rStyle w:val="Cmsor2Char"/>
        </w:rPr>
        <w:t>taget</w:t>
      </w:r>
      <w:proofErr w:type="spellEnd"/>
      <w:r>
        <w:t xml:space="preserve"> érdemes használni?</w:t>
      </w:r>
    </w:p>
    <w:p w14:paraId="6322DF05" w14:textId="77777777" w:rsidR="007C7BE1" w:rsidRDefault="007C7BE1" w:rsidP="007C7BE1">
      <w:pPr>
        <w:pStyle w:val="kerdesek"/>
        <w:numPr>
          <w:ilvl w:val="0"/>
          <w:numId w:val="19"/>
        </w:numPr>
      </w:pPr>
      <w:r>
        <w:t>&lt;p&gt;</w:t>
      </w:r>
    </w:p>
    <w:p w14:paraId="4BD2AEA3" w14:textId="77777777" w:rsidR="007C7BE1" w:rsidRPr="00F36B90" w:rsidRDefault="007C7BE1" w:rsidP="007C7BE1">
      <w:pPr>
        <w:pStyle w:val="kerdesek"/>
        <w:numPr>
          <w:ilvl w:val="0"/>
          <w:numId w:val="19"/>
        </w:numPr>
        <w:rPr>
          <w:color w:val="00B050"/>
        </w:rPr>
      </w:pPr>
      <w:r w:rsidRPr="00F36B90">
        <w:rPr>
          <w:color w:val="00B050"/>
        </w:rPr>
        <w:t>&lt;pre&gt;</w:t>
      </w:r>
    </w:p>
    <w:p w14:paraId="6C828BAA" w14:textId="77777777" w:rsidR="007C7BE1" w:rsidRDefault="007C7BE1" w:rsidP="007C7BE1">
      <w:pPr>
        <w:pStyle w:val="kerdesek"/>
        <w:numPr>
          <w:ilvl w:val="0"/>
          <w:numId w:val="19"/>
        </w:numPr>
      </w:pPr>
      <w:r>
        <w:t>&lt;p&gt; és 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tageket</w:t>
      </w:r>
      <w:proofErr w:type="spellEnd"/>
    </w:p>
    <w:p w14:paraId="6734DA8A" w14:textId="77777777" w:rsidR="007C7BE1" w:rsidRDefault="007C7BE1" w:rsidP="007C7BE1">
      <w:pPr>
        <w:pStyle w:val="Cmsor2"/>
      </w:pPr>
      <w:r>
        <w:t xml:space="preserve">Idézetet milyen </w:t>
      </w:r>
      <w:proofErr w:type="spellStart"/>
      <w:r>
        <w:t>tagek</w:t>
      </w:r>
      <w:proofErr w:type="spellEnd"/>
      <w:r>
        <w:t xml:space="preserve"> közé kell elhelyezni?</w:t>
      </w:r>
    </w:p>
    <w:p w14:paraId="71B0BB9E" w14:textId="77777777" w:rsidR="007C7BE1" w:rsidRDefault="007C7BE1" w:rsidP="007C7BE1">
      <w:pPr>
        <w:pStyle w:val="kerdesek"/>
        <w:numPr>
          <w:ilvl w:val="0"/>
          <w:numId w:val="20"/>
        </w:numPr>
      </w:pPr>
      <w:r>
        <w:t>&lt;</w:t>
      </w:r>
      <w:proofErr w:type="spellStart"/>
      <w:r>
        <w:t>block</w:t>
      </w:r>
      <w:proofErr w:type="spellEnd"/>
      <w:r>
        <w:t>&gt;</w:t>
      </w:r>
    </w:p>
    <w:p w14:paraId="241A9449" w14:textId="77777777" w:rsidR="007C7BE1" w:rsidRPr="007C7BE1" w:rsidRDefault="007C7BE1" w:rsidP="007C7BE1">
      <w:pPr>
        <w:pStyle w:val="kerdesek"/>
        <w:numPr>
          <w:ilvl w:val="0"/>
          <w:numId w:val="20"/>
        </w:numPr>
        <w:rPr>
          <w:color w:val="00B050"/>
        </w:rPr>
      </w:pPr>
      <w:r w:rsidRPr="007C7BE1">
        <w:rPr>
          <w:color w:val="00B050"/>
        </w:rPr>
        <w:t>&lt;</w:t>
      </w:r>
      <w:proofErr w:type="spellStart"/>
      <w:r w:rsidRPr="007C7BE1">
        <w:rPr>
          <w:color w:val="00B050"/>
        </w:rPr>
        <w:t>blockquote</w:t>
      </w:r>
      <w:proofErr w:type="spellEnd"/>
      <w:r w:rsidRPr="007C7BE1">
        <w:rPr>
          <w:color w:val="00B050"/>
        </w:rPr>
        <w:t>&gt;</w:t>
      </w:r>
    </w:p>
    <w:p w14:paraId="2AB77FF9" w14:textId="77777777" w:rsidR="007C7BE1" w:rsidRDefault="007C7BE1" w:rsidP="007C7BE1">
      <w:pPr>
        <w:pStyle w:val="kerdesek"/>
        <w:numPr>
          <w:ilvl w:val="0"/>
          <w:numId w:val="20"/>
        </w:numPr>
      </w:pPr>
      <w:r>
        <w:t>&lt;div&gt;</w:t>
      </w:r>
    </w:p>
    <w:p w14:paraId="5CB549EC" w14:textId="77777777" w:rsidR="007C7BE1" w:rsidRDefault="007C7BE1" w:rsidP="007C7BE1">
      <w:pPr>
        <w:pStyle w:val="kerdesek"/>
        <w:numPr>
          <w:ilvl w:val="0"/>
          <w:numId w:val="20"/>
        </w:numPr>
      </w:pPr>
      <w:r>
        <w:t>&lt;</w:t>
      </w:r>
      <w:proofErr w:type="spellStart"/>
      <w:r>
        <w:t>quote</w:t>
      </w:r>
      <w:proofErr w:type="spellEnd"/>
      <w:r>
        <w:t>&gt;</w:t>
      </w:r>
    </w:p>
    <w:p w14:paraId="31E1D41A" w14:textId="77777777" w:rsidR="007C7BE1" w:rsidRDefault="007C7BE1" w:rsidP="007C7BE1">
      <w:pPr>
        <w:pStyle w:val="Cmsor2"/>
      </w:pPr>
      <w:r>
        <w:t xml:space="preserve">Sorszámozott listát a </w:t>
      </w:r>
      <w:r>
        <w:rPr>
          <w:rFonts w:cs="Times New Roman"/>
        </w:rPr>
        <w:t xml:space="preserve">milyen </w:t>
      </w:r>
      <w:proofErr w:type="spellStart"/>
      <w:r>
        <w:t>tagekkel</w:t>
      </w:r>
      <w:proofErr w:type="spellEnd"/>
      <w:r>
        <w:t xml:space="preserve"> hozhatunk l</w:t>
      </w:r>
      <w:r>
        <w:rPr>
          <w:rFonts w:ascii="Times New Roman" w:hAnsi="Times New Roman" w:cs="Times New Roman"/>
        </w:rPr>
        <w:t>é</w:t>
      </w:r>
      <w:r>
        <w:t>tre?</w:t>
      </w:r>
    </w:p>
    <w:p w14:paraId="3F92BC77" w14:textId="77777777" w:rsidR="007C7BE1" w:rsidRDefault="007C7BE1" w:rsidP="007C7BE1">
      <w:pPr>
        <w:pStyle w:val="kerdesek"/>
        <w:numPr>
          <w:ilvl w:val="0"/>
          <w:numId w:val="21"/>
        </w:numPr>
      </w:pPr>
      <w:r>
        <w:t>&lt;</w:t>
      </w:r>
      <w:proofErr w:type="spellStart"/>
      <w:r>
        <w:t>ul</w:t>
      </w:r>
      <w:proofErr w:type="spellEnd"/>
      <w:r>
        <w:t>&gt; és &lt;li&gt;</w:t>
      </w:r>
    </w:p>
    <w:p w14:paraId="7B5504F5" w14:textId="77777777" w:rsidR="007C7BE1" w:rsidRPr="00F36B90" w:rsidRDefault="007C7BE1" w:rsidP="007C7BE1">
      <w:pPr>
        <w:pStyle w:val="kerdesek"/>
        <w:numPr>
          <w:ilvl w:val="0"/>
          <w:numId w:val="21"/>
        </w:numPr>
        <w:rPr>
          <w:color w:val="00B050"/>
        </w:rPr>
      </w:pPr>
      <w:r w:rsidRPr="00F36B90">
        <w:rPr>
          <w:color w:val="00B050"/>
        </w:rPr>
        <w:t>&lt;</w:t>
      </w:r>
      <w:proofErr w:type="spellStart"/>
      <w:r w:rsidRPr="00F36B90">
        <w:rPr>
          <w:color w:val="00B050"/>
        </w:rPr>
        <w:t>ol</w:t>
      </w:r>
      <w:proofErr w:type="spellEnd"/>
      <w:r w:rsidRPr="00F36B90">
        <w:rPr>
          <w:color w:val="00B050"/>
        </w:rPr>
        <w:t>&gt; és &lt;li&gt;</w:t>
      </w:r>
    </w:p>
    <w:p w14:paraId="07AC2225" w14:textId="77777777" w:rsidR="007C7BE1" w:rsidRDefault="007C7BE1" w:rsidP="007C7BE1">
      <w:pPr>
        <w:pStyle w:val="kerdesek"/>
        <w:numPr>
          <w:ilvl w:val="0"/>
          <w:numId w:val="21"/>
        </w:numPr>
      </w:pPr>
      <w:r>
        <w:t>&lt;</w:t>
      </w:r>
      <w:proofErr w:type="spellStart"/>
      <w:r>
        <w:t>ol</w:t>
      </w:r>
      <w:proofErr w:type="spellEnd"/>
      <w:r>
        <w:t>&gt; és &lt;</w:t>
      </w:r>
      <w:proofErr w:type="spellStart"/>
      <w:r>
        <w:t>ul</w:t>
      </w:r>
      <w:proofErr w:type="spellEnd"/>
      <w:r>
        <w:t>&gt;</w:t>
      </w:r>
    </w:p>
    <w:p w14:paraId="71A691B9" w14:textId="77777777" w:rsidR="007C7BE1" w:rsidRDefault="007C7BE1" w:rsidP="007C7BE1">
      <w:pPr>
        <w:pStyle w:val="Cmsor2"/>
      </w:pPr>
      <w:r>
        <w:t xml:space="preserve">Mit állíthatunk be a </w:t>
      </w:r>
      <w:proofErr w:type="spellStart"/>
      <w:r>
        <w:t>type</w:t>
      </w:r>
      <w:proofErr w:type="spellEnd"/>
      <w:r>
        <w:t xml:space="preserve"> paraméterrel a sorszámozott lista esetén?</w:t>
      </w:r>
    </w:p>
    <w:p w14:paraId="1E314D76" w14:textId="77777777" w:rsidR="007C7BE1" w:rsidRDefault="007C7BE1" w:rsidP="007C7BE1">
      <w:pPr>
        <w:pStyle w:val="kerdesek"/>
        <w:numPr>
          <w:ilvl w:val="0"/>
          <w:numId w:val="22"/>
        </w:numPr>
      </w:pPr>
      <w:r>
        <w:t xml:space="preserve">Hogy </w:t>
      </w:r>
      <w:proofErr w:type="spellStart"/>
      <w:r>
        <w:t>látszódjon</w:t>
      </w:r>
      <w:proofErr w:type="spellEnd"/>
      <w:r>
        <w:t>-e a listaelem</w:t>
      </w:r>
    </w:p>
    <w:p w14:paraId="64756708" w14:textId="77777777" w:rsidR="007C7BE1" w:rsidRPr="007C7BE1" w:rsidRDefault="007C7BE1" w:rsidP="007C7BE1">
      <w:pPr>
        <w:pStyle w:val="kerdesek"/>
        <w:numPr>
          <w:ilvl w:val="0"/>
          <w:numId w:val="22"/>
        </w:numPr>
        <w:rPr>
          <w:color w:val="00B050"/>
        </w:rPr>
      </w:pPr>
      <w:r w:rsidRPr="007C7BE1">
        <w:rPr>
          <w:color w:val="00B050"/>
        </w:rPr>
        <w:t>A felsorolás típusát, vagyis hogy számok, betűk, római számok legyenek a listajelölők</w:t>
      </w:r>
    </w:p>
    <w:p w14:paraId="06FE7C78" w14:textId="77777777" w:rsidR="007C7BE1" w:rsidRDefault="007C7BE1" w:rsidP="007C7BE1">
      <w:pPr>
        <w:pStyle w:val="kerdesek"/>
        <w:numPr>
          <w:ilvl w:val="0"/>
          <w:numId w:val="22"/>
        </w:numPr>
      </w:pPr>
      <w:r>
        <w:t>A sorszámozás irányát (növekvő, csökkenő)</w:t>
      </w:r>
    </w:p>
    <w:p w14:paraId="6BF9C3E9" w14:textId="77777777" w:rsidR="007C7BE1" w:rsidRDefault="007C7BE1" w:rsidP="007C7BE1">
      <w:pPr>
        <w:pStyle w:val="Cmsor2"/>
      </w:pPr>
      <w:r>
        <w:t>Milyen tag-</w:t>
      </w:r>
      <w:proofErr w:type="spellStart"/>
      <w:r>
        <w:t>ekkel</w:t>
      </w:r>
      <w:proofErr w:type="spellEnd"/>
      <w:r>
        <w:t xml:space="preserve"> hozhatunk létre </w:t>
      </w:r>
      <w:proofErr w:type="gramStart"/>
      <w:r>
        <w:t>definíciós</w:t>
      </w:r>
      <w:proofErr w:type="gramEnd"/>
      <w:r>
        <w:t xml:space="preserve"> listát?</w:t>
      </w:r>
    </w:p>
    <w:p w14:paraId="67DDA3F3" w14:textId="77777777" w:rsidR="007C7BE1" w:rsidRDefault="007C7BE1" w:rsidP="007C7BE1">
      <w:pPr>
        <w:pStyle w:val="kerdesek"/>
        <w:numPr>
          <w:ilvl w:val="0"/>
          <w:numId w:val="23"/>
        </w:numPr>
      </w:pPr>
      <w:r>
        <w:t>&lt;dl&gt;&lt;</w:t>
      </w:r>
      <w:proofErr w:type="spellStart"/>
      <w:r>
        <w:t>dd</w:t>
      </w:r>
      <w:proofErr w:type="spellEnd"/>
      <w:r>
        <w:t>&gt;&lt;di&gt;</w:t>
      </w:r>
    </w:p>
    <w:p w14:paraId="3CE7871B" w14:textId="77777777" w:rsidR="007C7BE1" w:rsidRDefault="007C7BE1" w:rsidP="007C7BE1">
      <w:pPr>
        <w:pStyle w:val="kerdesek"/>
        <w:numPr>
          <w:ilvl w:val="0"/>
          <w:numId w:val="23"/>
        </w:numPr>
      </w:pPr>
      <w:r>
        <w:t>&lt;dl&gt;&lt;</w:t>
      </w:r>
      <w:proofErr w:type="spellStart"/>
      <w:r>
        <w:t>df</w:t>
      </w:r>
      <w:proofErr w:type="spellEnd"/>
      <w:r>
        <w:t>&gt;&lt;</w:t>
      </w:r>
      <w:proofErr w:type="spellStart"/>
      <w:r>
        <w:t>dt</w:t>
      </w:r>
      <w:proofErr w:type="spellEnd"/>
      <w:r>
        <w:t>&gt;</w:t>
      </w:r>
    </w:p>
    <w:p w14:paraId="1936EAE1" w14:textId="77777777" w:rsidR="007C7BE1" w:rsidRPr="000A05E8" w:rsidRDefault="007C7BE1" w:rsidP="007C7BE1">
      <w:pPr>
        <w:pStyle w:val="kerdesek"/>
        <w:numPr>
          <w:ilvl w:val="0"/>
          <w:numId w:val="23"/>
        </w:numPr>
        <w:rPr>
          <w:color w:val="00B050"/>
        </w:rPr>
      </w:pPr>
      <w:r w:rsidRPr="000A05E8">
        <w:rPr>
          <w:color w:val="00B050"/>
        </w:rPr>
        <w:t>&lt;dl&gt;&lt;</w:t>
      </w:r>
      <w:proofErr w:type="spellStart"/>
      <w:r w:rsidRPr="000A05E8">
        <w:rPr>
          <w:color w:val="00B050"/>
        </w:rPr>
        <w:t>dd</w:t>
      </w:r>
      <w:proofErr w:type="spellEnd"/>
      <w:r w:rsidRPr="000A05E8">
        <w:rPr>
          <w:color w:val="00B050"/>
        </w:rPr>
        <w:t>&gt;&lt;</w:t>
      </w:r>
      <w:proofErr w:type="spellStart"/>
      <w:r w:rsidRPr="000A05E8">
        <w:rPr>
          <w:color w:val="00B050"/>
        </w:rPr>
        <w:t>dt</w:t>
      </w:r>
      <w:proofErr w:type="spellEnd"/>
      <w:r w:rsidRPr="000A05E8">
        <w:rPr>
          <w:color w:val="00B050"/>
        </w:rPr>
        <w:t>&gt;</w:t>
      </w:r>
    </w:p>
    <w:p w14:paraId="6ADD8BEF" w14:textId="77777777" w:rsidR="007C7BE1" w:rsidRDefault="007C7BE1" w:rsidP="007C7BE1">
      <w:pPr>
        <w:pStyle w:val="kerdesek"/>
        <w:numPr>
          <w:ilvl w:val="0"/>
          <w:numId w:val="23"/>
        </w:numPr>
      </w:pPr>
      <w:r>
        <w:t>&lt;di&gt;&lt;</w:t>
      </w:r>
      <w:proofErr w:type="spellStart"/>
      <w:r>
        <w:t>dd</w:t>
      </w:r>
      <w:proofErr w:type="spellEnd"/>
      <w:r>
        <w:t>&gt;&lt;</w:t>
      </w:r>
      <w:proofErr w:type="spellStart"/>
      <w:r>
        <w:t>dt</w:t>
      </w:r>
      <w:proofErr w:type="spellEnd"/>
      <w:r>
        <w:t>&gt;</w:t>
      </w:r>
    </w:p>
    <w:p w14:paraId="504E33A1" w14:textId="77777777" w:rsidR="000A05E8" w:rsidRDefault="000A05E8" w:rsidP="000A05E8">
      <w:pPr>
        <w:pStyle w:val="Cmsor2"/>
      </w:pPr>
      <w:r>
        <w:t>Mivel kezdődik a HTML5-struktúra?</w:t>
      </w:r>
    </w:p>
    <w:p w14:paraId="631F7F3A" w14:textId="77777777" w:rsidR="000A05E8" w:rsidRDefault="000A05E8" w:rsidP="00996F72">
      <w:pPr>
        <w:pStyle w:val="kerdesek"/>
        <w:numPr>
          <w:ilvl w:val="0"/>
          <w:numId w:val="24"/>
        </w:numPr>
      </w:pPr>
      <w:r>
        <w:t>A &lt;body&gt; elemmel</w:t>
      </w:r>
    </w:p>
    <w:p w14:paraId="4A60C8CF" w14:textId="77777777" w:rsidR="000A05E8" w:rsidRDefault="000A05E8" w:rsidP="00996F72">
      <w:pPr>
        <w:pStyle w:val="kerdesek"/>
        <w:numPr>
          <w:ilvl w:val="0"/>
          <w:numId w:val="24"/>
        </w:numPr>
      </w:pPr>
      <w:r>
        <w:t>A &lt;</w:t>
      </w:r>
      <w:proofErr w:type="spellStart"/>
      <w:r>
        <w:t>head</w:t>
      </w:r>
      <w:proofErr w:type="spellEnd"/>
      <w:r>
        <w:t>&gt; elemmel</w:t>
      </w:r>
    </w:p>
    <w:p w14:paraId="7E0486E3" w14:textId="77777777" w:rsidR="000A05E8" w:rsidRDefault="000A05E8" w:rsidP="00996F72">
      <w:pPr>
        <w:pStyle w:val="kerdesek"/>
        <w:numPr>
          <w:ilvl w:val="0"/>
          <w:numId w:val="24"/>
        </w:numPr>
      </w:pPr>
      <w:r>
        <w:t>A dokumentumtípus megadásával</w:t>
      </w:r>
    </w:p>
    <w:p w14:paraId="0EB79C91" w14:textId="77777777" w:rsidR="007C7BE1" w:rsidRPr="000A05E8" w:rsidRDefault="000A05E8" w:rsidP="00996F72">
      <w:pPr>
        <w:pStyle w:val="kerdesek"/>
        <w:numPr>
          <w:ilvl w:val="0"/>
          <w:numId w:val="24"/>
        </w:numPr>
        <w:rPr>
          <w:color w:val="00B050"/>
        </w:rPr>
      </w:pPr>
      <w:r w:rsidRPr="000A05E8">
        <w:rPr>
          <w:color w:val="00B050"/>
        </w:rPr>
        <w:t>A &lt;</w:t>
      </w:r>
      <w:proofErr w:type="spellStart"/>
      <w:r w:rsidRPr="000A05E8">
        <w:rPr>
          <w:color w:val="00B050"/>
        </w:rPr>
        <w:t>html</w:t>
      </w:r>
      <w:proofErr w:type="spellEnd"/>
      <w:r w:rsidRPr="000A05E8">
        <w:rPr>
          <w:color w:val="00B050"/>
        </w:rPr>
        <w:t>&gt; elemmel</w:t>
      </w:r>
    </w:p>
    <w:p w14:paraId="34FE21F2" w14:textId="77777777" w:rsidR="000A05E8" w:rsidRDefault="000A05E8" w:rsidP="000A05E8">
      <w:pPr>
        <w:pStyle w:val="Cmsor2"/>
      </w:pPr>
      <w:r>
        <w:t>Mi a megfelelő dokumentumtípus a HTML5 esetén?</w:t>
      </w:r>
    </w:p>
    <w:p w14:paraId="14690E65" w14:textId="77777777" w:rsidR="000A05E8" w:rsidRDefault="000A05E8" w:rsidP="00996F72">
      <w:pPr>
        <w:pStyle w:val="kerdesek"/>
        <w:numPr>
          <w:ilvl w:val="0"/>
          <w:numId w:val="25"/>
        </w:numPr>
      </w:pPr>
      <w:r>
        <w:t>&lt;!DOCTYPE HTML PUBLIC "-//W3C//DTD HTML 5 //EN" "http://www.w3.org/TR/html5/strict.dtd"&gt;</w:t>
      </w:r>
    </w:p>
    <w:p w14:paraId="1D59E520" w14:textId="77777777" w:rsidR="000A05E8" w:rsidRPr="00FC61E1" w:rsidRDefault="000A05E8" w:rsidP="00996F72">
      <w:pPr>
        <w:pStyle w:val="kerdesek"/>
        <w:numPr>
          <w:ilvl w:val="0"/>
          <w:numId w:val="25"/>
        </w:numPr>
      </w:pPr>
      <w:r w:rsidRPr="00FC61E1">
        <w:t>&lt;!DOCTYPE html5&gt;</w:t>
      </w:r>
    </w:p>
    <w:p w14:paraId="1CB7CB74" w14:textId="77777777" w:rsidR="007C7BE1" w:rsidRPr="00FC61E1" w:rsidRDefault="000A05E8" w:rsidP="00996F72">
      <w:pPr>
        <w:pStyle w:val="kerdesek"/>
        <w:numPr>
          <w:ilvl w:val="0"/>
          <w:numId w:val="25"/>
        </w:numPr>
        <w:rPr>
          <w:color w:val="00B050"/>
        </w:rPr>
      </w:pPr>
      <w:r w:rsidRPr="00FC61E1">
        <w:rPr>
          <w:color w:val="00B050"/>
        </w:rPr>
        <w:t xml:space="preserve">&lt;!DOCTYPE </w:t>
      </w:r>
      <w:proofErr w:type="spellStart"/>
      <w:r w:rsidRPr="00FC61E1">
        <w:rPr>
          <w:color w:val="00B050"/>
        </w:rPr>
        <w:t>html</w:t>
      </w:r>
      <w:proofErr w:type="spellEnd"/>
      <w:r w:rsidRPr="00FC61E1">
        <w:rPr>
          <w:color w:val="00B050"/>
        </w:rPr>
        <w:t>&gt;</w:t>
      </w:r>
    </w:p>
    <w:p w14:paraId="5204D7EA" w14:textId="77777777" w:rsidR="000A05E8" w:rsidRDefault="000A05E8" w:rsidP="000A05E8">
      <w:pPr>
        <w:pStyle w:val="Cmsor2"/>
      </w:pPr>
      <w:r>
        <w:lastRenderedPageBreak/>
        <w:t xml:space="preserve">Ha </w:t>
      </w:r>
      <w:proofErr w:type="gramStart"/>
      <w:r>
        <w:t>elhagyjuk</w:t>
      </w:r>
      <w:proofErr w:type="gramEnd"/>
      <w:r>
        <w:t xml:space="preserve"> a dokumentumtípust</w:t>
      </w:r>
      <w:r>
        <w:rPr>
          <w:rFonts w:ascii="Times New Roman" w:hAnsi="Times New Roman" w:cs="Times New Roman"/>
        </w:rPr>
        <w:t xml:space="preserve"> mi történik?</w:t>
      </w:r>
    </w:p>
    <w:p w14:paraId="1EDBFD62" w14:textId="77777777" w:rsidR="000A05E8" w:rsidRDefault="000A05E8" w:rsidP="00996F72">
      <w:pPr>
        <w:pStyle w:val="kerdesek"/>
        <w:numPr>
          <w:ilvl w:val="0"/>
          <w:numId w:val="26"/>
        </w:numPr>
      </w:pPr>
      <w:r>
        <w:t>Semmi különös dolog nem történik, a webböngészők ugyanúgy helyesen megjelenítik az oldalt.</w:t>
      </w:r>
    </w:p>
    <w:p w14:paraId="7894561D" w14:textId="77777777" w:rsidR="000A05E8" w:rsidRDefault="000A05E8" w:rsidP="00996F72">
      <w:pPr>
        <w:pStyle w:val="kerdesek"/>
        <w:numPr>
          <w:ilvl w:val="0"/>
          <w:numId w:val="26"/>
        </w:numPr>
      </w:pPr>
      <w:r>
        <w:t>Nem jelenik meg az oldal a böngészőben.</w:t>
      </w:r>
    </w:p>
    <w:p w14:paraId="6DB89B9B" w14:textId="77777777" w:rsidR="000A05E8" w:rsidRPr="000A05E8" w:rsidRDefault="000A05E8" w:rsidP="00996F72">
      <w:pPr>
        <w:pStyle w:val="kerdesek"/>
        <w:numPr>
          <w:ilvl w:val="0"/>
          <w:numId w:val="26"/>
        </w:numPr>
        <w:rPr>
          <w:color w:val="00B050"/>
        </w:rPr>
      </w:pPr>
      <w:r w:rsidRPr="000A05E8">
        <w:rPr>
          <w:color w:val="00B050"/>
        </w:rPr>
        <w:t>A böngésző olyan üzemmódba kerül, amely nem szabványos üzemmód, ami rengeteg ponton hátrányokkal járhat.</w:t>
      </w:r>
    </w:p>
    <w:p w14:paraId="5E3679ED" w14:textId="77777777" w:rsidR="000A05E8" w:rsidRDefault="000A05E8" w:rsidP="000A05E8">
      <w:pPr>
        <w:pStyle w:val="Cmsor2"/>
      </w:pPr>
      <w:r>
        <w:t xml:space="preserve">A HTML5 szabványban minden </w:t>
      </w:r>
      <w:proofErr w:type="spellStart"/>
      <w:r>
        <w:t>tagnek</w:t>
      </w:r>
      <w:proofErr w:type="spellEnd"/>
      <w:r>
        <w:t xml:space="preserve"> van záró párja.</w:t>
      </w:r>
    </w:p>
    <w:p w14:paraId="6AF0533C" w14:textId="77777777" w:rsidR="000A05E8" w:rsidRPr="000A05E8" w:rsidRDefault="000A05E8" w:rsidP="00996F72">
      <w:pPr>
        <w:pStyle w:val="kerdesek"/>
        <w:numPr>
          <w:ilvl w:val="0"/>
          <w:numId w:val="27"/>
        </w:numPr>
        <w:rPr>
          <w:color w:val="00B050"/>
        </w:rPr>
      </w:pPr>
      <w:r w:rsidRPr="000A05E8">
        <w:rPr>
          <w:color w:val="00B050"/>
        </w:rPr>
        <w:t>Hamis</w:t>
      </w:r>
    </w:p>
    <w:p w14:paraId="20B61258" w14:textId="77777777" w:rsidR="007C7BE1" w:rsidRDefault="000A05E8" w:rsidP="00996F72">
      <w:pPr>
        <w:pStyle w:val="kerdesek"/>
        <w:numPr>
          <w:ilvl w:val="0"/>
          <w:numId w:val="27"/>
        </w:numPr>
      </w:pPr>
      <w:r>
        <w:t>Igaz</w:t>
      </w:r>
    </w:p>
    <w:p w14:paraId="03EA8307" w14:textId="77777777" w:rsidR="000A05E8" w:rsidRDefault="000A05E8" w:rsidP="000A05E8">
      <w:pPr>
        <w:pStyle w:val="Cmsor2"/>
      </w:pPr>
      <w:r>
        <w:t xml:space="preserve">Paraméterek csak a </w:t>
      </w:r>
      <w:proofErr w:type="gramStart"/>
      <w:r>
        <w:t>tag nyitó</w:t>
      </w:r>
      <w:proofErr w:type="gramEnd"/>
      <w:r>
        <w:t xml:space="preserve"> címkéiben lehetnek.</w:t>
      </w:r>
    </w:p>
    <w:p w14:paraId="56B15AD7" w14:textId="77777777" w:rsidR="000A05E8" w:rsidRPr="00FC61E1" w:rsidRDefault="000A05E8" w:rsidP="00996F72">
      <w:pPr>
        <w:pStyle w:val="kerdesek"/>
        <w:numPr>
          <w:ilvl w:val="0"/>
          <w:numId w:val="28"/>
        </w:numPr>
        <w:rPr>
          <w:color w:val="00B050"/>
        </w:rPr>
      </w:pPr>
      <w:r w:rsidRPr="00FC61E1">
        <w:rPr>
          <w:color w:val="00B050"/>
        </w:rPr>
        <w:t>Igaz</w:t>
      </w:r>
    </w:p>
    <w:p w14:paraId="6CF6C5E4" w14:textId="77777777" w:rsidR="000A05E8" w:rsidRPr="00FC61E1" w:rsidRDefault="000A05E8" w:rsidP="00996F72">
      <w:pPr>
        <w:pStyle w:val="kerdesek"/>
        <w:numPr>
          <w:ilvl w:val="0"/>
          <w:numId w:val="28"/>
        </w:numPr>
      </w:pPr>
      <w:r w:rsidRPr="00FC61E1">
        <w:t>Hamis</w:t>
      </w:r>
    </w:p>
    <w:p w14:paraId="5212A939" w14:textId="77777777" w:rsidR="000A05E8" w:rsidRDefault="000A05E8" w:rsidP="000A05E8">
      <w:pPr>
        <w:pStyle w:val="Cmsor2"/>
      </w:pPr>
      <w:proofErr w:type="gramStart"/>
      <w:r>
        <w:t>Speciális</w:t>
      </w:r>
      <w:proofErr w:type="gramEnd"/>
      <w:r>
        <w:t xml:space="preserve"> karaktereket hogyan jeleníthetünk meg?</w:t>
      </w:r>
    </w:p>
    <w:p w14:paraId="30F2D10A" w14:textId="77777777" w:rsidR="000A05E8" w:rsidRDefault="000A05E8" w:rsidP="00996F72">
      <w:pPr>
        <w:pStyle w:val="kerdesek"/>
        <w:numPr>
          <w:ilvl w:val="0"/>
          <w:numId w:val="29"/>
        </w:numPr>
      </w:pPr>
      <w:r>
        <w:t>Nincs erre lehetőség</w:t>
      </w:r>
    </w:p>
    <w:p w14:paraId="6E4A4499" w14:textId="77777777" w:rsidR="000A05E8" w:rsidRPr="000A05E8" w:rsidRDefault="000A05E8" w:rsidP="00996F72">
      <w:pPr>
        <w:pStyle w:val="kerdesek"/>
        <w:numPr>
          <w:ilvl w:val="0"/>
          <w:numId w:val="29"/>
        </w:numPr>
        <w:rPr>
          <w:color w:val="00B050"/>
        </w:rPr>
      </w:pPr>
      <w:r w:rsidRPr="000A05E8">
        <w:rPr>
          <w:color w:val="00B050"/>
        </w:rPr>
        <w:t xml:space="preserve">A </w:t>
      </w:r>
      <w:proofErr w:type="gramStart"/>
      <w:r w:rsidRPr="000A05E8">
        <w:rPr>
          <w:color w:val="00B050"/>
        </w:rPr>
        <w:t>speciális</w:t>
      </w:r>
      <w:proofErr w:type="gramEnd"/>
      <w:r w:rsidRPr="000A05E8">
        <w:rPr>
          <w:color w:val="00B050"/>
        </w:rPr>
        <w:t xml:space="preserve"> karaktereknek megvan a megfelelő </w:t>
      </w:r>
      <w:proofErr w:type="spellStart"/>
      <w:r w:rsidRPr="000A05E8">
        <w:rPr>
          <w:color w:val="00B050"/>
        </w:rPr>
        <w:t>html</w:t>
      </w:r>
      <w:proofErr w:type="spellEnd"/>
      <w:r w:rsidRPr="000A05E8">
        <w:rPr>
          <w:color w:val="00B050"/>
        </w:rPr>
        <w:t>-, illetve Unicode-kódja</w:t>
      </w:r>
    </w:p>
    <w:p w14:paraId="323684DD" w14:textId="77777777" w:rsidR="000A05E8" w:rsidRDefault="000A05E8" w:rsidP="00996F72">
      <w:pPr>
        <w:pStyle w:val="kerdesek"/>
        <w:numPr>
          <w:ilvl w:val="0"/>
          <w:numId w:val="29"/>
        </w:numPr>
      </w:pPr>
      <w:r>
        <w:t>Csak képként helyezhetjük el ezeket</w:t>
      </w:r>
    </w:p>
    <w:p w14:paraId="7093DFAF" w14:textId="77777777" w:rsidR="000A05E8" w:rsidRDefault="000A05E8" w:rsidP="000A05E8">
      <w:pPr>
        <w:pStyle w:val="Cmsor2"/>
      </w:pPr>
      <w:r>
        <w:t>Minek a rövidítése a HTML?</w:t>
      </w:r>
    </w:p>
    <w:p w14:paraId="73F92EC3" w14:textId="77777777" w:rsidR="000A05E8" w:rsidRDefault="000A05E8" w:rsidP="00996F72">
      <w:pPr>
        <w:pStyle w:val="kerdesek"/>
        <w:numPr>
          <w:ilvl w:val="0"/>
          <w:numId w:val="31"/>
        </w:numPr>
      </w:pPr>
      <w:proofErr w:type="spellStart"/>
      <w:r>
        <w:t>Hyperlink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3983E826" w14:textId="77777777" w:rsidR="000A05E8" w:rsidRDefault="000A05E8" w:rsidP="00996F72">
      <w:pPr>
        <w:pStyle w:val="kerdesek"/>
        <w:numPr>
          <w:ilvl w:val="0"/>
          <w:numId w:val="31"/>
        </w:numPr>
      </w:pPr>
      <w:proofErr w:type="spellStart"/>
      <w:r>
        <w:t>Hyperlink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146DD6A5" w14:textId="77777777" w:rsidR="000A05E8" w:rsidRDefault="000A05E8" w:rsidP="00996F72">
      <w:pPr>
        <w:pStyle w:val="kerdesek"/>
        <w:numPr>
          <w:ilvl w:val="0"/>
          <w:numId w:val="31"/>
        </w:numPr>
      </w:pPr>
      <w:proofErr w:type="spellStart"/>
      <w:r>
        <w:t>HyperText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54D02D70" w14:textId="77777777" w:rsidR="000A05E8" w:rsidRPr="00F36B90" w:rsidRDefault="000A05E8" w:rsidP="00996F72">
      <w:pPr>
        <w:pStyle w:val="kerdesek"/>
        <w:numPr>
          <w:ilvl w:val="0"/>
          <w:numId w:val="31"/>
        </w:numPr>
        <w:rPr>
          <w:color w:val="00B050"/>
        </w:rPr>
      </w:pPr>
      <w:proofErr w:type="spellStart"/>
      <w:r w:rsidRPr="00F36B90">
        <w:rPr>
          <w:color w:val="00B050"/>
        </w:rPr>
        <w:t>HyperText</w:t>
      </w:r>
      <w:proofErr w:type="spellEnd"/>
      <w:r w:rsidRPr="00F36B90">
        <w:rPr>
          <w:color w:val="00B050"/>
        </w:rPr>
        <w:t xml:space="preserve"> </w:t>
      </w:r>
      <w:proofErr w:type="spellStart"/>
      <w:r w:rsidRPr="00F36B90">
        <w:rPr>
          <w:color w:val="00B050"/>
        </w:rPr>
        <w:t>Markup</w:t>
      </w:r>
      <w:proofErr w:type="spellEnd"/>
      <w:r w:rsidRPr="00F36B90">
        <w:rPr>
          <w:color w:val="00B050"/>
        </w:rPr>
        <w:t xml:space="preserve"> </w:t>
      </w:r>
      <w:proofErr w:type="spellStart"/>
      <w:r w:rsidRPr="00F36B90">
        <w:rPr>
          <w:color w:val="00B050"/>
        </w:rPr>
        <w:t>Language</w:t>
      </w:r>
      <w:proofErr w:type="spellEnd"/>
    </w:p>
    <w:p w14:paraId="516C160D" w14:textId="77777777" w:rsidR="00576918" w:rsidRDefault="00576918" w:rsidP="00576918">
      <w:pPr>
        <w:pStyle w:val="Cmsor2"/>
      </w:pPr>
      <w:r>
        <w:t xml:space="preserve">Melyik </w:t>
      </w:r>
      <w:proofErr w:type="spellStart"/>
      <w:r>
        <w:t>taggel</w:t>
      </w:r>
      <w:proofErr w:type="spellEnd"/>
      <w:r>
        <w:t xml:space="preserve"> tudunk képet beágyazni az oldalra?</w:t>
      </w:r>
    </w:p>
    <w:p w14:paraId="3A96CDEF" w14:textId="77777777" w:rsidR="00576918" w:rsidRDefault="00576918" w:rsidP="00996F72">
      <w:pPr>
        <w:pStyle w:val="Listaszerbekezds"/>
        <w:numPr>
          <w:ilvl w:val="0"/>
          <w:numId w:val="33"/>
        </w:numPr>
      </w:pPr>
      <w:r>
        <w:t>&lt;</w:t>
      </w:r>
      <w:proofErr w:type="spellStart"/>
      <w:r>
        <w:t>figure</w:t>
      </w:r>
      <w:proofErr w:type="spellEnd"/>
      <w:r>
        <w:t>&gt;</w:t>
      </w:r>
    </w:p>
    <w:p w14:paraId="4667222A" w14:textId="77777777" w:rsidR="00576918" w:rsidRDefault="00576918" w:rsidP="00996F72">
      <w:pPr>
        <w:pStyle w:val="Listaszerbekezds"/>
        <w:numPr>
          <w:ilvl w:val="0"/>
          <w:numId w:val="33"/>
        </w:numPr>
      </w:pPr>
      <w:r>
        <w:t>&lt;</w:t>
      </w:r>
      <w:proofErr w:type="spellStart"/>
      <w:r>
        <w:t>source</w:t>
      </w:r>
      <w:proofErr w:type="spellEnd"/>
      <w:r>
        <w:t>&gt;</w:t>
      </w:r>
    </w:p>
    <w:p w14:paraId="7D968503" w14:textId="77777777" w:rsidR="00576918" w:rsidRDefault="00576918" w:rsidP="00996F72">
      <w:pPr>
        <w:pStyle w:val="Listaszerbekezds"/>
        <w:numPr>
          <w:ilvl w:val="0"/>
          <w:numId w:val="33"/>
        </w:numPr>
      </w:pPr>
      <w:r>
        <w:t>&lt;</w:t>
      </w:r>
      <w:proofErr w:type="spellStart"/>
      <w:r>
        <w:t>pict</w:t>
      </w:r>
      <w:proofErr w:type="spellEnd"/>
      <w:r>
        <w:t>&gt;</w:t>
      </w:r>
    </w:p>
    <w:p w14:paraId="1279C98A" w14:textId="77777777" w:rsidR="00576918" w:rsidRPr="000A05E8" w:rsidRDefault="00576918" w:rsidP="00996F72">
      <w:pPr>
        <w:pStyle w:val="Listaszerbekezds"/>
        <w:numPr>
          <w:ilvl w:val="0"/>
          <w:numId w:val="33"/>
        </w:numPr>
        <w:rPr>
          <w:color w:val="00B050"/>
        </w:rPr>
      </w:pPr>
      <w:r w:rsidRPr="000A05E8">
        <w:rPr>
          <w:color w:val="00B050"/>
        </w:rPr>
        <w:t>&lt;</w:t>
      </w:r>
      <w:proofErr w:type="spellStart"/>
      <w:r w:rsidRPr="000A05E8">
        <w:rPr>
          <w:color w:val="00B050"/>
        </w:rPr>
        <w:t>img</w:t>
      </w:r>
      <w:proofErr w:type="spellEnd"/>
      <w:r w:rsidRPr="000A05E8">
        <w:rPr>
          <w:color w:val="00B050"/>
        </w:rPr>
        <w:t>&gt;</w:t>
      </w:r>
    </w:p>
    <w:p w14:paraId="653579F0" w14:textId="77777777" w:rsidR="00576918" w:rsidRDefault="00576918" w:rsidP="00576918">
      <w:pPr>
        <w:pStyle w:val="Cmsor2"/>
      </w:pPr>
      <w:r>
        <w:t>A kép esetén az alt paraméterben megadott szöveg látható akkor, ha a kép fölé visszük az egeret.</w:t>
      </w:r>
    </w:p>
    <w:p w14:paraId="4F93DEFA" w14:textId="77777777" w:rsidR="00576918" w:rsidRPr="00F36B90" w:rsidRDefault="00576918" w:rsidP="00996F72">
      <w:pPr>
        <w:pStyle w:val="kerdesek"/>
        <w:numPr>
          <w:ilvl w:val="0"/>
          <w:numId w:val="35"/>
        </w:numPr>
        <w:ind w:left="709"/>
        <w:rPr>
          <w:color w:val="00B050"/>
        </w:rPr>
      </w:pPr>
      <w:r w:rsidRPr="00F36B90">
        <w:rPr>
          <w:color w:val="00B050"/>
        </w:rPr>
        <w:t>Hamis</w:t>
      </w:r>
    </w:p>
    <w:p w14:paraId="76DE0125" w14:textId="77777777" w:rsidR="00576918" w:rsidRDefault="00576918" w:rsidP="00996F72">
      <w:pPr>
        <w:pStyle w:val="kerdesek"/>
        <w:numPr>
          <w:ilvl w:val="0"/>
          <w:numId w:val="35"/>
        </w:numPr>
        <w:ind w:left="709"/>
      </w:pPr>
      <w:r>
        <w:t>Igaz</w:t>
      </w:r>
    </w:p>
    <w:p w14:paraId="4E51331C" w14:textId="77777777" w:rsidR="00576918" w:rsidRDefault="00576918" w:rsidP="00576918">
      <w:pPr>
        <w:pStyle w:val="Cmsor2"/>
      </w:pPr>
      <w:r>
        <w:t xml:space="preserve">A tartalomhoz kapcsolódó, jellemzően oldalsávként </w:t>
      </w:r>
      <w:proofErr w:type="gramStart"/>
      <w:r>
        <w:t>funkcionáló</w:t>
      </w:r>
      <w:proofErr w:type="gramEnd"/>
      <w:r>
        <w:t xml:space="preserve"> elemet miben helyezhetjük el?</w:t>
      </w:r>
    </w:p>
    <w:p w14:paraId="1C22A752" w14:textId="77777777" w:rsidR="00576918" w:rsidRDefault="00576918" w:rsidP="00996F72">
      <w:pPr>
        <w:pStyle w:val="kerdesek"/>
        <w:numPr>
          <w:ilvl w:val="0"/>
          <w:numId w:val="36"/>
        </w:numPr>
      </w:pPr>
      <w:r>
        <w:t>&lt;</w:t>
      </w:r>
      <w:proofErr w:type="spellStart"/>
      <w:r>
        <w:t>header</w:t>
      </w:r>
      <w:proofErr w:type="spellEnd"/>
      <w:r>
        <w:t>&gt;</w:t>
      </w:r>
    </w:p>
    <w:p w14:paraId="7879A8B6" w14:textId="77777777" w:rsidR="00576918" w:rsidRDefault="00576918" w:rsidP="00996F72">
      <w:pPr>
        <w:pStyle w:val="kerdesek"/>
        <w:numPr>
          <w:ilvl w:val="0"/>
          <w:numId w:val="36"/>
        </w:numPr>
      </w:pPr>
      <w:r>
        <w:t>&lt;</w:t>
      </w:r>
      <w:proofErr w:type="spellStart"/>
      <w:r>
        <w:t>side</w:t>
      </w:r>
      <w:proofErr w:type="spellEnd"/>
      <w:r>
        <w:t>&gt;</w:t>
      </w:r>
    </w:p>
    <w:p w14:paraId="6E4A4999" w14:textId="77777777" w:rsidR="00576918" w:rsidRDefault="00576918" w:rsidP="00996F72">
      <w:pPr>
        <w:pStyle w:val="kerdesek"/>
        <w:numPr>
          <w:ilvl w:val="0"/>
          <w:numId w:val="36"/>
        </w:numPr>
      </w:pPr>
      <w:r>
        <w:t>&lt;div&gt;</w:t>
      </w:r>
    </w:p>
    <w:p w14:paraId="32F6599C" w14:textId="77777777" w:rsidR="007C7BE1" w:rsidRPr="00576918" w:rsidRDefault="00576918" w:rsidP="00996F72">
      <w:pPr>
        <w:pStyle w:val="kerdesek"/>
        <w:numPr>
          <w:ilvl w:val="0"/>
          <w:numId w:val="36"/>
        </w:numPr>
        <w:rPr>
          <w:color w:val="00B050"/>
        </w:rPr>
      </w:pPr>
      <w:r w:rsidRPr="00576918">
        <w:rPr>
          <w:color w:val="00B050"/>
        </w:rPr>
        <w:t>&lt;</w:t>
      </w:r>
      <w:proofErr w:type="spellStart"/>
      <w:r w:rsidRPr="00576918">
        <w:rPr>
          <w:color w:val="00B050"/>
        </w:rPr>
        <w:t>aside</w:t>
      </w:r>
      <w:proofErr w:type="spellEnd"/>
      <w:r w:rsidRPr="00576918">
        <w:rPr>
          <w:color w:val="00B050"/>
        </w:rPr>
        <w:t>&gt;</w:t>
      </w:r>
    </w:p>
    <w:p w14:paraId="2FD88639" w14:textId="77777777" w:rsidR="00576918" w:rsidRDefault="00576918" w:rsidP="00576918">
      <w:pPr>
        <w:pStyle w:val="Cmsor2"/>
      </w:pPr>
      <w:r>
        <w:t>Melyik tag vezeti be a táblázatot?</w:t>
      </w:r>
    </w:p>
    <w:p w14:paraId="20A1F64D" w14:textId="77777777" w:rsidR="00576918" w:rsidRDefault="00576918" w:rsidP="00996F72">
      <w:pPr>
        <w:pStyle w:val="kerdesek"/>
        <w:numPr>
          <w:ilvl w:val="0"/>
          <w:numId w:val="37"/>
        </w:numPr>
      </w:pPr>
      <w:r>
        <w:t>&lt;div&gt;</w:t>
      </w:r>
    </w:p>
    <w:p w14:paraId="0072A74B" w14:textId="77777777" w:rsidR="00576918" w:rsidRDefault="00576918" w:rsidP="00996F72">
      <w:pPr>
        <w:pStyle w:val="kerdesek"/>
        <w:numPr>
          <w:ilvl w:val="0"/>
          <w:numId w:val="37"/>
        </w:numPr>
      </w:pPr>
      <w:r>
        <w:t>&lt;</w:t>
      </w:r>
      <w:proofErr w:type="spellStart"/>
      <w:r>
        <w:t>tablet</w:t>
      </w:r>
      <w:proofErr w:type="spellEnd"/>
      <w:r>
        <w:t>&gt;</w:t>
      </w:r>
    </w:p>
    <w:p w14:paraId="49888804" w14:textId="77777777" w:rsidR="00576918" w:rsidRDefault="00576918" w:rsidP="00996F72">
      <w:pPr>
        <w:pStyle w:val="kerdesek"/>
        <w:numPr>
          <w:ilvl w:val="0"/>
          <w:numId w:val="37"/>
        </w:numPr>
      </w:pPr>
      <w:r>
        <w:t>&lt;</w:t>
      </w:r>
      <w:proofErr w:type="spellStart"/>
      <w:r>
        <w:t>row</w:t>
      </w:r>
      <w:proofErr w:type="spellEnd"/>
      <w:r>
        <w:t>&gt;</w:t>
      </w:r>
    </w:p>
    <w:p w14:paraId="15D6DBE5" w14:textId="77777777" w:rsidR="007C7BE1" w:rsidRPr="00576918" w:rsidRDefault="00576918" w:rsidP="00996F72">
      <w:pPr>
        <w:pStyle w:val="kerdesek"/>
        <w:numPr>
          <w:ilvl w:val="0"/>
          <w:numId w:val="37"/>
        </w:numPr>
        <w:rPr>
          <w:color w:val="00B050"/>
        </w:rPr>
      </w:pPr>
      <w:r w:rsidRPr="00576918">
        <w:rPr>
          <w:color w:val="00B050"/>
        </w:rPr>
        <w:t>&lt;</w:t>
      </w:r>
      <w:proofErr w:type="spellStart"/>
      <w:r w:rsidRPr="00576918">
        <w:rPr>
          <w:color w:val="00B050"/>
        </w:rPr>
        <w:t>table</w:t>
      </w:r>
      <w:proofErr w:type="spellEnd"/>
      <w:r w:rsidRPr="00576918">
        <w:rPr>
          <w:color w:val="00B050"/>
        </w:rPr>
        <w:t>&gt;</w:t>
      </w:r>
    </w:p>
    <w:p w14:paraId="6EBEA858" w14:textId="77777777" w:rsidR="00576918" w:rsidRDefault="00576918" w:rsidP="00576918">
      <w:pPr>
        <w:pStyle w:val="Cmsor2"/>
      </w:pPr>
      <w:r>
        <w:lastRenderedPageBreak/>
        <w:t>Melyik tag szolgál a táblázat egy sorának megadására?</w:t>
      </w:r>
    </w:p>
    <w:p w14:paraId="234D351A" w14:textId="77777777" w:rsidR="00576918" w:rsidRDefault="00576918" w:rsidP="00996F72">
      <w:pPr>
        <w:pStyle w:val="kerdesek"/>
        <w:numPr>
          <w:ilvl w:val="0"/>
          <w:numId w:val="38"/>
        </w:numPr>
      </w:pPr>
      <w:r>
        <w:t>&lt;</w:t>
      </w:r>
      <w:proofErr w:type="spellStart"/>
      <w:r>
        <w:t>th</w:t>
      </w:r>
      <w:proofErr w:type="spellEnd"/>
      <w:r>
        <w:t>&gt;</w:t>
      </w:r>
    </w:p>
    <w:p w14:paraId="63FAE71B" w14:textId="77777777" w:rsidR="00576918" w:rsidRDefault="00576918" w:rsidP="00996F72">
      <w:pPr>
        <w:pStyle w:val="kerdesek"/>
        <w:numPr>
          <w:ilvl w:val="0"/>
          <w:numId w:val="38"/>
        </w:numPr>
      </w:pPr>
      <w:r>
        <w:t>&lt;</w:t>
      </w:r>
      <w:proofErr w:type="spellStart"/>
      <w:r>
        <w:t>td</w:t>
      </w:r>
      <w:proofErr w:type="spellEnd"/>
      <w:r>
        <w:t>&gt;</w:t>
      </w:r>
    </w:p>
    <w:p w14:paraId="2B80EDA5" w14:textId="77777777" w:rsidR="00576918" w:rsidRPr="00576918" w:rsidRDefault="00576918" w:rsidP="00996F72">
      <w:pPr>
        <w:pStyle w:val="kerdesek"/>
        <w:numPr>
          <w:ilvl w:val="0"/>
          <w:numId w:val="38"/>
        </w:numPr>
        <w:rPr>
          <w:color w:val="00B050"/>
        </w:rPr>
      </w:pPr>
      <w:r w:rsidRPr="00576918">
        <w:rPr>
          <w:color w:val="00B050"/>
        </w:rPr>
        <w:t>&lt;</w:t>
      </w:r>
      <w:proofErr w:type="spellStart"/>
      <w:r w:rsidRPr="00576918">
        <w:rPr>
          <w:color w:val="00B050"/>
        </w:rPr>
        <w:t>tr</w:t>
      </w:r>
      <w:proofErr w:type="spellEnd"/>
      <w:r w:rsidRPr="00576918">
        <w:rPr>
          <w:color w:val="00B050"/>
        </w:rPr>
        <w:t>&gt;</w:t>
      </w:r>
    </w:p>
    <w:p w14:paraId="0C29AFEE" w14:textId="77777777" w:rsidR="007C7BE1" w:rsidRDefault="00576918" w:rsidP="00996F72">
      <w:pPr>
        <w:pStyle w:val="kerdesek"/>
        <w:numPr>
          <w:ilvl w:val="0"/>
          <w:numId w:val="38"/>
        </w:numPr>
      </w:pPr>
      <w:r>
        <w:t>&lt;</w:t>
      </w:r>
      <w:proofErr w:type="spellStart"/>
      <w:r>
        <w:t>row</w:t>
      </w:r>
      <w:proofErr w:type="spellEnd"/>
      <w:r>
        <w:t>&gt;</w:t>
      </w:r>
    </w:p>
    <w:p w14:paraId="364F00E6" w14:textId="77777777" w:rsidR="00576918" w:rsidRDefault="00576918" w:rsidP="00576918">
      <w:pPr>
        <w:pStyle w:val="Cmsor2"/>
      </w:pPr>
      <w:r>
        <w:t>Melyik tag jelöli az adatcellát?</w:t>
      </w:r>
    </w:p>
    <w:p w14:paraId="0FE23D51" w14:textId="77777777" w:rsidR="00576918" w:rsidRPr="00F36B90" w:rsidRDefault="00576918" w:rsidP="00996F72">
      <w:pPr>
        <w:pStyle w:val="kerdesek"/>
        <w:numPr>
          <w:ilvl w:val="0"/>
          <w:numId w:val="39"/>
        </w:numPr>
        <w:rPr>
          <w:color w:val="00B050"/>
        </w:rPr>
      </w:pPr>
      <w:r w:rsidRPr="00F36B90">
        <w:rPr>
          <w:color w:val="00B050"/>
        </w:rPr>
        <w:t>&lt;</w:t>
      </w:r>
      <w:proofErr w:type="spellStart"/>
      <w:r w:rsidRPr="00F36B90">
        <w:rPr>
          <w:color w:val="00B050"/>
        </w:rPr>
        <w:t>td</w:t>
      </w:r>
      <w:proofErr w:type="spellEnd"/>
      <w:r w:rsidRPr="00F36B90">
        <w:rPr>
          <w:color w:val="00B050"/>
        </w:rPr>
        <w:t>&gt;</w:t>
      </w:r>
    </w:p>
    <w:p w14:paraId="75570405" w14:textId="77777777" w:rsidR="00576918" w:rsidRDefault="00576918" w:rsidP="00996F72">
      <w:pPr>
        <w:pStyle w:val="kerdesek"/>
        <w:numPr>
          <w:ilvl w:val="0"/>
          <w:numId w:val="39"/>
        </w:numPr>
      </w:pPr>
      <w:r>
        <w:t>&lt;</w:t>
      </w:r>
      <w:proofErr w:type="spellStart"/>
      <w:r>
        <w:t>th</w:t>
      </w:r>
      <w:proofErr w:type="spellEnd"/>
      <w:r>
        <w:t>&gt;</w:t>
      </w:r>
    </w:p>
    <w:p w14:paraId="26422B7B" w14:textId="77777777" w:rsidR="00576918" w:rsidRDefault="00576918" w:rsidP="00996F72">
      <w:pPr>
        <w:pStyle w:val="kerdesek"/>
        <w:numPr>
          <w:ilvl w:val="0"/>
          <w:numId w:val="39"/>
        </w:numPr>
      </w:pPr>
      <w:r>
        <w:t>&lt;</w:t>
      </w:r>
      <w:proofErr w:type="spellStart"/>
      <w:r>
        <w:t>ta</w:t>
      </w:r>
      <w:proofErr w:type="spellEnd"/>
      <w:r>
        <w:t>&gt;</w:t>
      </w:r>
    </w:p>
    <w:p w14:paraId="538AC44E" w14:textId="77777777" w:rsidR="007C7BE1" w:rsidRDefault="00576918" w:rsidP="00996F72">
      <w:pPr>
        <w:pStyle w:val="kerdesek"/>
        <w:numPr>
          <w:ilvl w:val="0"/>
          <w:numId w:val="39"/>
        </w:numPr>
      </w:pPr>
      <w:r>
        <w:t>&lt;</w:t>
      </w:r>
      <w:proofErr w:type="spellStart"/>
      <w:r>
        <w:t>data</w:t>
      </w:r>
      <w:proofErr w:type="spellEnd"/>
      <w:r>
        <w:t>&gt;</w:t>
      </w:r>
    </w:p>
    <w:p w14:paraId="0D99CE23" w14:textId="77777777" w:rsidR="00576918" w:rsidRDefault="00576918" w:rsidP="00576918">
      <w:pPr>
        <w:pStyle w:val="Cmsor2"/>
      </w:pPr>
      <w:r>
        <w:t xml:space="preserve">Melyik </w:t>
      </w:r>
      <w:proofErr w:type="spellStart"/>
      <w:r>
        <w:t>taggel</w:t>
      </w:r>
      <w:proofErr w:type="spellEnd"/>
      <w:r>
        <w:t xml:space="preserve"> adjuk meg a fejléc cellát?</w:t>
      </w:r>
    </w:p>
    <w:p w14:paraId="6085DA79" w14:textId="77777777" w:rsidR="00576918" w:rsidRDefault="00576918" w:rsidP="00996F72">
      <w:pPr>
        <w:pStyle w:val="kerdesek"/>
        <w:numPr>
          <w:ilvl w:val="0"/>
          <w:numId w:val="40"/>
        </w:numPr>
      </w:pPr>
      <w:r>
        <w:t>&lt;</w:t>
      </w:r>
      <w:proofErr w:type="spellStart"/>
      <w:r>
        <w:t>header</w:t>
      </w:r>
      <w:proofErr w:type="spellEnd"/>
      <w:r>
        <w:t>&gt;</w:t>
      </w:r>
    </w:p>
    <w:p w14:paraId="0A1B31EC" w14:textId="77777777" w:rsidR="00576918" w:rsidRDefault="00576918" w:rsidP="00996F72">
      <w:pPr>
        <w:pStyle w:val="kerdesek"/>
        <w:numPr>
          <w:ilvl w:val="0"/>
          <w:numId w:val="40"/>
        </w:numPr>
      </w:pPr>
      <w:r>
        <w:t>&lt;</w:t>
      </w:r>
      <w:proofErr w:type="spellStart"/>
      <w:r>
        <w:t>thead</w:t>
      </w:r>
      <w:proofErr w:type="spellEnd"/>
      <w:r>
        <w:t>&gt;</w:t>
      </w:r>
    </w:p>
    <w:p w14:paraId="5056D5AB" w14:textId="77777777" w:rsidR="00576918" w:rsidRPr="00576918" w:rsidRDefault="00576918" w:rsidP="00996F72">
      <w:pPr>
        <w:pStyle w:val="kerdesek"/>
        <w:numPr>
          <w:ilvl w:val="0"/>
          <w:numId w:val="40"/>
        </w:numPr>
        <w:rPr>
          <w:color w:val="00B050"/>
        </w:rPr>
      </w:pPr>
      <w:r w:rsidRPr="00576918">
        <w:rPr>
          <w:color w:val="00B050"/>
        </w:rPr>
        <w:t>&lt;</w:t>
      </w:r>
      <w:proofErr w:type="spellStart"/>
      <w:r w:rsidRPr="00576918">
        <w:rPr>
          <w:color w:val="00B050"/>
        </w:rPr>
        <w:t>th</w:t>
      </w:r>
      <w:proofErr w:type="spellEnd"/>
      <w:r w:rsidRPr="00576918">
        <w:rPr>
          <w:color w:val="00B050"/>
        </w:rPr>
        <w:t>&gt;</w:t>
      </w:r>
    </w:p>
    <w:p w14:paraId="2E4FDE09" w14:textId="77777777" w:rsidR="00576918" w:rsidRDefault="00576918" w:rsidP="00996F72">
      <w:pPr>
        <w:pStyle w:val="kerdesek"/>
        <w:numPr>
          <w:ilvl w:val="0"/>
          <w:numId w:val="40"/>
        </w:numPr>
      </w:pPr>
      <w:r>
        <w:t>&lt;</w:t>
      </w:r>
      <w:proofErr w:type="spellStart"/>
      <w:r>
        <w:t>tablehead</w:t>
      </w:r>
      <w:proofErr w:type="spellEnd"/>
      <w:r>
        <w:t>&gt;</w:t>
      </w:r>
    </w:p>
    <w:p w14:paraId="4905BBBD" w14:textId="77777777" w:rsidR="00576918" w:rsidRDefault="00576918" w:rsidP="00576918">
      <w:pPr>
        <w:pStyle w:val="Cmsor2"/>
      </w:pPr>
      <w:r>
        <w:t xml:space="preserve">Melyik </w:t>
      </w:r>
      <w:proofErr w:type="spellStart"/>
      <w:r>
        <w:t>tagbe</w:t>
      </w:r>
      <w:proofErr w:type="spellEnd"/>
      <w:r>
        <w:t xml:space="preserve"> kerül a táblázat felirata?</w:t>
      </w:r>
    </w:p>
    <w:p w14:paraId="7C000B89" w14:textId="77777777" w:rsidR="00576918" w:rsidRPr="00576918" w:rsidRDefault="00576918" w:rsidP="00996F72">
      <w:pPr>
        <w:pStyle w:val="kerdesek"/>
        <w:numPr>
          <w:ilvl w:val="0"/>
          <w:numId w:val="41"/>
        </w:numPr>
        <w:rPr>
          <w:color w:val="00B050"/>
        </w:rPr>
      </w:pPr>
      <w:r w:rsidRPr="00576918">
        <w:rPr>
          <w:color w:val="00B050"/>
        </w:rPr>
        <w:t>&lt;</w:t>
      </w:r>
      <w:proofErr w:type="spellStart"/>
      <w:r w:rsidRPr="00576918">
        <w:rPr>
          <w:color w:val="00B050"/>
        </w:rPr>
        <w:t>caption</w:t>
      </w:r>
      <w:proofErr w:type="spellEnd"/>
      <w:r w:rsidRPr="00576918">
        <w:rPr>
          <w:color w:val="00B050"/>
        </w:rPr>
        <w:t>&gt;</w:t>
      </w:r>
    </w:p>
    <w:p w14:paraId="28C78AB8" w14:textId="77777777" w:rsidR="00576918" w:rsidRDefault="00576918" w:rsidP="00996F72">
      <w:pPr>
        <w:pStyle w:val="kerdesek"/>
        <w:numPr>
          <w:ilvl w:val="0"/>
          <w:numId w:val="41"/>
        </w:numPr>
      </w:pPr>
      <w:r>
        <w:t>&lt;</w:t>
      </w:r>
      <w:proofErr w:type="spellStart"/>
      <w:r>
        <w:t>figure</w:t>
      </w:r>
      <w:proofErr w:type="spellEnd"/>
      <w:r>
        <w:t>&gt;</w:t>
      </w:r>
    </w:p>
    <w:p w14:paraId="0A2189BE" w14:textId="77777777" w:rsidR="00576918" w:rsidRDefault="00576918" w:rsidP="00996F72">
      <w:pPr>
        <w:pStyle w:val="kerdesek"/>
        <w:numPr>
          <w:ilvl w:val="0"/>
          <w:numId w:val="41"/>
        </w:numPr>
      </w:pPr>
      <w:r>
        <w:t>&lt;</w:t>
      </w:r>
      <w:proofErr w:type="spellStart"/>
      <w:r>
        <w:t>subtitle</w:t>
      </w:r>
      <w:proofErr w:type="spellEnd"/>
      <w:r>
        <w:t>&gt;</w:t>
      </w:r>
    </w:p>
    <w:p w14:paraId="43ADE9C8" w14:textId="77777777" w:rsidR="00576918" w:rsidRDefault="00576918" w:rsidP="00996F72">
      <w:pPr>
        <w:pStyle w:val="kerdesek"/>
        <w:numPr>
          <w:ilvl w:val="0"/>
          <w:numId w:val="41"/>
        </w:numPr>
      </w:pPr>
      <w:r>
        <w:t>&lt;</w:t>
      </w:r>
      <w:proofErr w:type="spellStart"/>
      <w:r>
        <w:t>figcaption</w:t>
      </w:r>
      <w:proofErr w:type="spellEnd"/>
      <w:r>
        <w:t>&gt;</w:t>
      </w:r>
    </w:p>
    <w:p w14:paraId="01EE7A7F" w14:textId="77777777" w:rsidR="00576918" w:rsidRDefault="00CE1545" w:rsidP="00CE1545">
      <w:pPr>
        <w:pStyle w:val="Cmsor2"/>
      </w:pPr>
      <w:r>
        <w:t>Rendezetlen listának állíthatunk képet a listajel szerepében</w:t>
      </w:r>
      <w:r w:rsidR="00F36B90">
        <w:t>.</w:t>
      </w:r>
    </w:p>
    <w:p w14:paraId="34DE0FA3" w14:textId="77777777" w:rsidR="00CE1545" w:rsidRPr="00CE1545" w:rsidRDefault="00CE1545" w:rsidP="00996F72">
      <w:pPr>
        <w:pStyle w:val="Listaszerbekezds"/>
        <w:numPr>
          <w:ilvl w:val="0"/>
          <w:numId w:val="65"/>
        </w:numPr>
        <w:rPr>
          <w:color w:val="00B050"/>
        </w:rPr>
      </w:pPr>
      <w:r w:rsidRPr="00CE1545">
        <w:rPr>
          <w:color w:val="00B050"/>
        </w:rPr>
        <w:t>igaz</w:t>
      </w:r>
    </w:p>
    <w:p w14:paraId="460AAE38" w14:textId="77777777" w:rsidR="00CE1545" w:rsidRDefault="00CE1545" w:rsidP="00996F72">
      <w:pPr>
        <w:pStyle w:val="Listaszerbekezds"/>
        <w:numPr>
          <w:ilvl w:val="0"/>
          <w:numId w:val="65"/>
        </w:numPr>
      </w:pPr>
      <w:r>
        <w:t>hamis</w:t>
      </w:r>
    </w:p>
    <w:p w14:paraId="22CA6832" w14:textId="47202ADB" w:rsidR="00CE1545" w:rsidRDefault="00CE1545" w:rsidP="00CE1545">
      <w:pPr>
        <w:pStyle w:val="Cmsor2"/>
      </w:pPr>
      <w:r>
        <w:t xml:space="preserve">A </w:t>
      </w:r>
      <w:proofErr w:type="spellStart"/>
      <w:r w:rsidRPr="00CE1545">
        <w:rPr>
          <w:rFonts w:ascii="Courier New" w:hAnsi="Courier New" w:cs="Courier New"/>
        </w:rPr>
        <w:t>colspan</w:t>
      </w:r>
      <w:proofErr w:type="spellEnd"/>
      <w:r>
        <w:t xml:space="preserve"> paraméterrel egymás melletti cellákat vonhatunk össze</w:t>
      </w:r>
      <w:r w:rsidR="00C131A2">
        <w:t>.</w:t>
      </w:r>
    </w:p>
    <w:p w14:paraId="4A0C1570" w14:textId="77777777" w:rsidR="00CE1545" w:rsidRPr="00CE1545" w:rsidRDefault="00CE1545" w:rsidP="00996F72">
      <w:pPr>
        <w:pStyle w:val="Listaszerbekezds"/>
        <w:numPr>
          <w:ilvl w:val="0"/>
          <w:numId w:val="66"/>
        </w:numPr>
        <w:rPr>
          <w:color w:val="00B050"/>
        </w:rPr>
      </w:pPr>
      <w:r w:rsidRPr="00CE1545">
        <w:rPr>
          <w:color w:val="00B050"/>
        </w:rPr>
        <w:t>igaz</w:t>
      </w:r>
    </w:p>
    <w:p w14:paraId="4C9F4A45" w14:textId="77777777" w:rsidR="00CE1545" w:rsidRDefault="00CE1545" w:rsidP="00996F72">
      <w:pPr>
        <w:pStyle w:val="Listaszerbekezds"/>
        <w:numPr>
          <w:ilvl w:val="0"/>
          <w:numId w:val="66"/>
        </w:numPr>
      </w:pPr>
      <w:r>
        <w:t>hamis</w:t>
      </w:r>
    </w:p>
    <w:p w14:paraId="15F11814" w14:textId="77777777" w:rsidR="00576918" w:rsidRDefault="00576918" w:rsidP="00576918">
      <w:pPr>
        <w:pStyle w:val="kerdesek"/>
        <w:numPr>
          <w:ilvl w:val="0"/>
          <w:numId w:val="0"/>
        </w:numPr>
      </w:pPr>
    </w:p>
    <w:p w14:paraId="5D357707" w14:textId="77777777" w:rsidR="00E66FBE" w:rsidRDefault="00E66FBE" w:rsidP="00576918">
      <w:pPr>
        <w:pStyle w:val="kerdesek"/>
        <w:numPr>
          <w:ilvl w:val="0"/>
          <w:numId w:val="0"/>
        </w:numPr>
        <w:sectPr w:rsidR="00E66FB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724377C" w14:textId="77777777" w:rsidR="00DA1EF1" w:rsidRDefault="00DA1EF1" w:rsidP="00F36B90">
      <w:pPr>
        <w:pStyle w:val="Cmsor1"/>
      </w:pPr>
      <w:bookmarkStart w:id="1" w:name="_Toc47708052"/>
      <w:r>
        <w:lastRenderedPageBreak/>
        <w:t>Hibakeresés weboldalakon, verziókezelő és csoportmunka-eszközök</w:t>
      </w:r>
      <w:bookmarkEnd w:id="1"/>
    </w:p>
    <w:p w14:paraId="7371781F" w14:textId="77777777" w:rsidR="000A05E8" w:rsidRDefault="000A05E8" w:rsidP="000A05E8">
      <w:pPr>
        <w:pStyle w:val="Cmsor2"/>
      </w:pPr>
      <w:r>
        <w:t>Hogy nevezzük a szabványossági ellenőrzés folyamatát?</w:t>
      </w:r>
    </w:p>
    <w:p w14:paraId="631A2290" w14:textId="77777777" w:rsidR="000A05E8" w:rsidRDefault="000A05E8" w:rsidP="00996F72">
      <w:pPr>
        <w:pStyle w:val="Cmsor2"/>
        <w:numPr>
          <w:ilvl w:val="0"/>
          <w:numId w:val="30"/>
        </w:numPr>
      </w:pPr>
      <w:r>
        <w:t>habilitálás</w:t>
      </w:r>
    </w:p>
    <w:p w14:paraId="7CACDE54" w14:textId="77777777" w:rsidR="000A05E8" w:rsidRPr="000A05E8" w:rsidRDefault="000A05E8" w:rsidP="00996F72">
      <w:pPr>
        <w:pStyle w:val="Cmsor2"/>
        <w:numPr>
          <w:ilvl w:val="0"/>
          <w:numId w:val="30"/>
        </w:numPr>
        <w:rPr>
          <w:color w:val="00B050"/>
        </w:rPr>
      </w:pPr>
      <w:proofErr w:type="spellStart"/>
      <w:r w:rsidRPr="000A05E8">
        <w:rPr>
          <w:color w:val="00B050"/>
        </w:rPr>
        <w:t>validálás</w:t>
      </w:r>
      <w:proofErr w:type="spellEnd"/>
    </w:p>
    <w:p w14:paraId="0EDA2B90" w14:textId="77777777" w:rsidR="000A05E8" w:rsidRDefault="000A05E8" w:rsidP="00996F72">
      <w:pPr>
        <w:pStyle w:val="Cmsor2"/>
        <w:numPr>
          <w:ilvl w:val="0"/>
          <w:numId w:val="30"/>
        </w:numPr>
      </w:pPr>
      <w:r>
        <w:t>kandidálás</w:t>
      </w:r>
    </w:p>
    <w:p w14:paraId="62C5EE47" w14:textId="77777777" w:rsidR="000A05E8" w:rsidRDefault="000A05E8" w:rsidP="00996F72">
      <w:pPr>
        <w:pStyle w:val="Cmsor2"/>
        <w:numPr>
          <w:ilvl w:val="0"/>
          <w:numId w:val="30"/>
        </w:numPr>
      </w:pPr>
      <w:proofErr w:type="spellStart"/>
      <w:r>
        <w:t>checkelés</w:t>
      </w:r>
      <w:proofErr w:type="spellEnd"/>
    </w:p>
    <w:p w14:paraId="5E53181F" w14:textId="77777777" w:rsidR="00F36B90" w:rsidRDefault="00F36B90" w:rsidP="00F36B90">
      <w:pPr>
        <w:pStyle w:val="Cmsor2"/>
      </w:pPr>
      <w:r>
        <w:t xml:space="preserve">Az online </w:t>
      </w:r>
      <w:proofErr w:type="spellStart"/>
      <w:r>
        <w:t>validáló</w:t>
      </w:r>
      <w:proofErr w:type="spellEnd"/>
      <w:r>
        <w:t xml:space="preserve"> oldalakon ellenőrizhetünk az oldal URL-jével, a vizsgálandó </w:t>
      </w:r>
      <w:proofErr w:type="gramStart"/>
      <w:r>
        <w:t>fájl</w:t>
      </w:r>
      <w:proofErr w:type="gramEnd"/>
      <w:r>
        <w:t xml:space="preserve"> feltöltésével, a kód direkt bemásolásáva</w:t>
      </w:r>
      <w:r w:rsidR="00202B2D">
        <w:t>l</w:t>
      </w:r>
      <w:r>
        <w:t xml:space="preserve"> is.</w:t>
      </w:r>
    </w:p>
    <w:p w14:paraId="34D1408B" w14:textId="77777777" w:rsidR="00F36B90" w:rsidRPr="00202B2D" w:rsidRDefault="00F36B90" w:rsidP="00996F72">
      <w:pPr>
        <w:pStyle w:val="kerdesek"/>
        <w:numPr>
          <w:ilvl w:val="0"/>
          <w:numId w:val="68"/>
        </w:numPr>
        <w:rPr>
          <w:color w:val="00B050"/>
        </w:rPr>
      </w:pPr>
      <w:r w:rsidRPr="00202B2D">
        <w:rPr>
          <w:color w:val="00B050"/>
        </w:rPr>
        <w:t>igaz</w:t>
      </w:r>
    </w:p>
    <w:p w14:paraId="5AA5E1D2" w14:textId="77777777" w:rsidR="00F36B90" w:rsidRDefault="00F36B90" w:rsidP="00996F72">
      <w:pPr>
        <w:pStyle w:val="kerdesek"/>
        <w:numPr>
          <w:ilvl w:val="0"/>
          <w:numId w:val="68"/>
        </w:numPr>
      </w:pPr>
      <w:r>
        <w:t>hamis</w:t>
      </w:r>
    </w:p>
    <w:p w14:paraId="28D52083" w14:textId="77777777" w:rsidR="00F36B90" w:rsidRDefault="00202B2D" w:rsidP="00202B2D">
      <w:pPr>
        <w:pStyle w:val="Cmsor2"/>
      </w:pPr>
      <w:r>
        <w:lastRenderedPageBreak/>
        <w:t xml:space="preserve">Google </w:t>
      </w:r>
      <w:proofErr w:type="spellStart"/>
      <w:r>
        <w:t>Chrome-ban</w:t>
      </w:r>
      <w:proofErr w:type="spellEnd"/>
      <w:r>
        <w:t xml:space="preserve"> melyik billentyű kombináció indítja el a beépített fejlesztői környezetet</w:t>
      </w:r>
    </w:p>
    <w:p w14:paraId="134D18A9" w14:textId="3CED9D16" w:rsidR="00F36B90" w:rsidRPr="00202B2D" w:rsidRDefault="007D57E6" w:rsidP="00FC61E1">
      <w:pPr>
        <w:pStyle w:val="kerdesek"/>
        <w:numPr>
          <w:ilvl w:val="0"/>
          <w:numId w:val="68"/>
        </w:numPr>
        <w:rPr>
          <w:color w:val="00B050"/>
        </w:rPr>
      </w:pPr>
      <w:r>
        <w:rPr>
          <w:color w:val="00B050"/>
        </w:rPr>
        <w:t>SHIFT</w:t>
      </w:r>
      <w:r w:rsidR="00202B2D" w:rsidRPr="00202B2D">
        <w:rPr>
          <w:color w:val="00B050"/>
        </w:rPr>
        <w:t>+</w:t>
      </w:r>
      <w:r>
        <w:rPr>
          <w:color w:val="00B050"/>
        </w:rPr>
        <w:t>CTRL</w:t>
      </w:r>
      <w:r w:rsidR="00202B2D" w:rsidRPr="00202B2D">
        <w:rPr>
          <w:color w:val="00B050"/>
        </w:rPr>
        <w:t>+</w:t>
      </w:r>
      <w:r>
        <w:rPr>
          <w:color w:val="00B050"/>
        </w:rPr>
        <w:t>I</w:t>
      </w:r>
    </w:p>
    <w:p w14:paraId="0FB7C16C" w14:textId="77777777" w:rsidR="00202B2D" w:rsidRDefault="00202B2D" w:rsidP="00996F72">
      <w:pPr>
        <w:pStyle w:val="kerdesek"/>
        <w:numPr>
          <w:ilvl w:val="0"/>
          <w:numId w:val="69"/>
        </w:numPr>
      </w:pPr>
      <w:r>
        <w:t>F12</w:t>
      </w:r>
    </w:p>
    <w:p w14:paraId="1783FE4A" w14:textId="3061293A" w:rsidR="00202B2D" w:rsidRDefault="007D57E6" w:rsidP="00996F72">
      <w:pPr>
        <w:pStyle w:val="kerdesek"/>
        <w:numPr>
          <w:ilvl w:val="0"/>
          <w:numId w:val="69"/>
        </w:numPr>
      </w:pPr>
      <w:r>
        <w:t>SHIFT</w:t>
      </w:r>
      <w:r w:rsidR="00202B2D">
        <w:t>+</w:t>
      </w:r>
      <w:r>
        <w:t>CTRL</w:t>
      </w:r>
      <w:r w:rsidR="00202B2D">
        <w:t>+</w:t>
      </w:r>
      <w:r>
        <w:t>S</w:t>
      </w:r>
    </w:p>
    <w:p w14:paraId="3DBF1D3F" w14:textId="1CAC75BA" w:rsidR="00202B2D" w:rsidRDefault="007D57E6" w:rsidP="00996F72">
      <w:pPr>
        <w:pStyle w:val="kerdesek"/>
        <w:numPr>
          <w:ilvl w:val="0"/>
          <w:numId w:val="69"/>
        </w:numPr>
      </w:pPr>
      <w:r>
        <w:t>SHIFT</w:t>
      </w:r>
      <w:r w:rsidR="00202B2D">
        <w:t>+</w:t>
      </w:r>
      <w:r>
        <w:t>CTRL</w:t>
      </w:r>
      <w:r w:rsidR="00202B2D">
        <w:t>+</w:t>
      </w:r>
      <w:r>
        <w:t>Q</w:t>
      </w:r>
    </w:p>
    <w:p w14:paraId="67D1D4D9" w14:textId="77777777" w:rsidR="00F36B90" w:rsidRDefault="00202B2D" w:rsidP="00202B2D">
      <w:pPr>
        <w:pStyle w:val="Cmsor2"/>
      </w:pPr>
      <w:r>
        <w:t>A beépített fejlesztői eszközön csak az adott médiatípus megjelenítését tudjuk ellenőrizni.</w:t>
      </w:r>
    </w:p>
    <w:p w14:paraId="77DF764D" w14:textId="77777777" w:rsidR="00202B2D" w:rsidRDefault="00202B2D" w:rsidP="00996F72">
      <w:pPr>
        <w:pStyle w:val="kerdesek"/>
        <w:numPr>
          <w:ilvl w:val="0"/>
          <w:numId w:val="70"/>
        </w:numPr>
      </w:pPr>
      <w:r>
        <w:t>igaz</w:t>
      </w:r>
    </w:p>
    <w:p w14:paraId="52CA5046" w14:textId="77777777" w:rsidR="00202B2D" w:rsidRPr="00202B2D" w:rsidRDefault="00202B2D" w:rsidP="00996F72">
      <w:pPr>
        <w:pStyle w:val="kerdesek"/>
        <w:numPr>
          <w:ilvl w:val="0"/>
          <w:numId w:val="70"/>
        </w:numPr>
        <w:rPr>
          <w:color w:val="00B050"/>
        </w:rPr>
      </w:pPr>
      <w:r w:rsidRPr="00202B2D">
        <w:rPr>
          <w:color w:val="00B050"/>
        </w:rPr>
        <w:t>hamis</w:t>
      </w:r>
    </w:p>
    <w:p w14:paraId="36766146" w14:textId="25850CA1" w:rsidR="00F36B90" w:rsidRDefault="005C022C" w:rsidP="005C022C">
      <w:pPr>
        <w:pStyle w:val="Cmsor2"/>
      </w:pPr>
      <w:r>
        <w:t xml:space="preserve">A </w:t>
      </w:r>
      <w:proofErr w:type="spellStart"/>
      <w:r>
        <w:t>GitHub</w:t>
      </w:r>
      <w:proofErr w:type="spellEnd"/>
      <w:r>
        <w:t xml:space="preserve"> segítségével csak HTML és CSS </w:t>
      </w:r>
      <w:proofErr w:type="gramStart"/>
      <w:r>
        <w:t>fájlokat</w:t>
      </w:r>
      <w:proofErr w:type="gramEnd"/>
      <w:r>
        <w:t xml:space="preserve"> tudunk</w:t>
      </w:r>
      <w:r w:rsidR="00B90696">
        <w:t xml:space="preserve"> </w:t>
      </w:r>
      <w:r>
        <w:t>tárolni</w:t>
      </w:r>
      <w:r w:rsidR="00B90696">
        <w:t>.</w:t>
      </w:r>
    </w:p>
    <w:p w14:paraId="767E9E15" w14:textId="77777777" w:rsidR="005C022C" w:rsidRDefault="005C022C" w:rsidP="00996F72">
      <w:pPr>
        <w:pStyle w:val="kerdesek"/>
        <w:numPr>
          <w:ilvl w:val="0"/>
          <w:numId w:val="71"/>
        </w:numPr>
      </w:pPr>
      <w:r>
        <w:t>igaz</w:t>
      </w:r>
    </w:p>
    <w:p w14:paraId="72837BCB" w14:textId="77777777" w:rsidR="005C022C" w:rsidRPr="00FC61E1" w:rsidRDefault="005C022C" w:rsidP="00FC61E1">
      <w:pPr>
        <w:pStyle w:val="kerdesek"/>
        <w:numPr>
          <w:ilvl w:val="0"/>
          <w:numId w:val="70"/>
        </w:numPr>
        <w:rPr>
          <w:color w:val="00B050"/>
        </w:rPr>
      </w:pPr>
      <w:r w:rsidRPr="00FC61E1">
        <w:rPr>
          <w:color w:val="00B050"/>
        </w:rPr>
        <w:t>hamis</w:t>
      </w:r>
    </w:p>
    <w:p w14:paraId="393117CD" w14:textId="13AE46DD" w:rsidR="005C022C" w:rsidRDefault="005C022C" w:rsidP="005C022C">
      <w:pPr>
        <w:pStyle w:val="Cmsor2"/>
      </w:pPr>
      <w:del w:id="2" w:author="Róbertné Dobrocsi" w:date="2020-09-01T19:57:00Z">
        <w:r w:rsidDel="009E2ACB">
          <w:delText xml:space="preserve">A </w:delText>
        </w:r>
        <w:r w:rsidDel="00FC61E1">
          <w:delText xml:space="preserve">változásokat </w:delText>
        </w:r>
        <w:r w:rsidDel="009E2ACB">
          <w:delText xml:space="preserve">melyik </w:delText>
        </w:r>
      </w:del>
      <w:ins w:id="3" w:author="Róbertné Dobrocsi" w:date="2020-09-01T19:57:00Z">
        <w:r w:rsidR="009E2ACB">
          <w:t xml:space="preserve">Melyik </w:t>
        </w:r>
      </w:ins>
      <w:ins w:id="4" w:author="Róbertné Dobrocsi" w:date="2020-09-01T19:56:00Z">
        <w:r w:rsidR="00FC61E1">
          <w:t xml:space="preserve">két </w:t>
        </w:r>
      </w:ins>
      <w:proofErr w:type="spellStart"/>
      <w:r>
        <w:t>GitH</w:t>
      </w:r>
      <w:r w:rsidR="00B90696">
        <w:t>u</w:t>
      </w:r>
      <w:r>
        <w:t>b</w:t>
      </w:r>
      <w:proofErr w:type="spellEnd"/>
      <w:r>
        <w:t xml:space="preserve"> parancs </w:t>
      </w:r>
      <w:del w:id="5" w:author="Róbertné Dobrocsi" w:date="2020-09-01T19:57:00Z">
        <w:r w:rsidDel="00FC61E1">
          <w:delText>jelenti</w:delText>
        </w:r>
      </w:del>
      <w:ins w:id="6" w:author="Róbertné Dobrocsi" w:date="2020-09-01T19:57:00Z">
        <w:r w:rsidR="00FC61E1">
          <w:t>hozható kapcsolatba a változ</w:t>
        </w:r>
      </w:ins>
      <w:ins w:id="7" w:author="Róbertné Dobrocsi" w:date="2020-09-01T19:59:00Z">
        <w:r w:rsidR="009E2ACB">
          <w:t>tat</w:t>
        </w:r>
      </w:ins>
      <w:ins w:id="8" w:author="Róbertné Dobrocsi" w:date="2020-09-01T19:57:00Z">
        <w:r w:rsidR="00FC61E1">
          <w:t>ásokkal</w:t>
        </w:r>
      </w:ins>
      <w:r>
        <w:t>?</w:t>
      </w:r>
    </w:p>
    <w:p w14:paraId="2B6AF375" w14:textId="77777777" w:rsidR="005C022C" w:rsidRDefault="005C022C" w:rsidP="00996F72">
      <w:pPr>
        <w:pStyle w:val="kerdesek"/>
        <w:numPr>
          <w:ilvl w:val="0"/>
          <w:numId w:val="72"/>
        </w:numPr>
      </w:pPr>
      <w:proofErr w:type="spellStart"/>
      <w:r>
        <w:t>branch</w:t>
      </w:r>
      <w:proofErr w:type="spellEnd"/>
    </w:p>
    <w:p w14:paraId="410A9D21" w14:textId="77777777" w:rsidR="005C022C" w:rsidRPr="005C022C" w:rsidRDefault="005C022C" w:rsidP="00996F72">
      <w:pPr>
        <w:pStyle w:val="kerdesek"/>
        <w:numPr>
          <w:ilvl w:val="0"/>
          <w:numId w:val="72"/>
        </w:numPr>
        <w:rPr>
          <w:color w:val="00B050"/>
        </w:rPr>
      </w:pPr>
      <w:proofErr w:type="spellStart"/>
      <w:r w:rsidRPr="005C022C">
        <w:rPr>
          <w:color w:val="00B050"/>
        </w:rPr>
        <w:t>commit</w:t>
      </w:r>
      <w:proofErr w:type="spellEnd"/>
    </w:p>
    <w:p w14:paraId="4F3ADBB8" w14:textId="77777777" w:rsidR="005C022C" w:rsidRDefault="005C022C" w:rsidP="00996F72">
      <w:pPr>
        <w:pStyle w:val="kerdesek"/>
        <w:numPr>
          <w:ilvl w:val="0"/>
          <w:numId w:val="72"/>
        </w:numPr>
      </w:pPr>
      <w:proofErr w:type="spellStart"/>
      <w:r>
        <w:t>checkout</w:t>
      </w:r>
      <w:proofErr w:type="spellEnd"/>
    </w:p>
    <w:p w14:paraId="200C0ECB" w14:textId="77777777" w:rsidR="005C022C" w:rsidRPr="009E2ACB" w:rsidRDefault="005C022C" w:rsidP="00996F72">
      <w:pPr>
        <w:pStyle w:val="kerdesek"/>
        <w:numPr>
          <w:ilvl w:val="0"/>
          <w:numId w:val="72"/>
        </w:numPr>
        <w:rPr>
          <w:color w:val="00B050"/>
        </w:rPr>
      </w:pPr>
      <w:proofErr w:type="spellStart"/>
      <w:r w:rsidRPr="009E2ACB">
        <w:rPr>
          <w:color w:val="00B050"/>
        </w:rPr>
        <w:t>merge</w:t>
      </w:r>
      <w:proofErr w:type="spellEnd"/>
    </w:p>
    <w:p w14:paraId="09A03946" w14:textId="45AB8520" w:rsidR="005C022C" w:rsidRDefault="005C022C" w:rsidP="005C022C">
      <w:pPr>
        <w:pStyle w:val="Cmsor2"/>
      </w:pPr>
      <w:r>
        <w:t xml:space="preserve">Visszatölteni a távoli </w:t>
      </w:r>
      <w:proofErr w:type="spellStart"/>
      <w:r>
        <w:t>repo</w:t>
      </w:r>
      <w:r w:rsidR="002414D6">
        <w:t>s</w:t>
      </w:r>
      <w:r>
        <w:t>itory-ba</w:t>
      </w:r>
      <w:proofErr w:type="spellEnd"/>
      <w:r>
        <w:t xml:space="preserve"> melyik paranccsal lehet?</w:t>
      </w:r>
    </w:p>
    <w:p w14:paraId="62C1D665" w14:textId="77777777" w:rsidR="005C022C" w:rsidRDefault="005C022C" w:rsidP="00996F72">
      <w:pPr>
        <w:pStyle w:val="kerdesek"/>
        <w:numPr>
          <w:ilvl w:val="0"/>
          <w:numId w:val="73"/>
        </w:numPr>
      </w:pPr>
      <w:r>
        <w:t>add</w:t>
      </w:r>
    </w:p>
    <w:p w14:paraId="414AC1B9" w14:textId="77777777" w:rsidR="005C022C" w:rsidRDefault="005C022C" w:rsidP="00996F72">
      <w:pPr>
        <w:pStyle w:val="kerdesek"/>
        <w:numPr>
          <w:ilvl w:val="0"/>
          <w:numId w:val="73"/>
        </w:numPr>
      </w:pPr>
      <w:r>
        <w:t>status</w:t>
      </w:r>
    </w:p>
    <w:p w14:paraId="6BF6B8A9" w14:textId="77777777" w:rsidR="005C022C" w:rsidRPr="005C022C" w:rsidRDefault="005C022C" w:rsidP="00996F72">
      <w:pPr>
        <w:pStyle w:val="kerdesek"/>
        <w:numPr>
          <w:ilvl w:val="0"/>
          <w:numId w:val="73"/>
        </w:numPr>
        <w:rPr>
          <w:color w:val="00B050"/>
        </w:rPr>
      </w:pPr>
      <w:proofErr w:type="spellStart"/>
      <w:r w:rsidRPr="005C022C">
        <w:rPr>
          <w:color w:val="00B050"/>
        </w:rPr>
        <w:t>push</w:t>
      </w:r>
      <w:proofErr w:type="spellEnd"/>
    </w:p>
    <w:p w14:paraId="73171F28" w14:textId="77777777" w:rsidR="005C022C" w:rsidRDefault="005C022C" w:rsidP="00996F72">
      <w:pPr>
        <w:pStyle w:val="kerdesek"/>
        <w:numPr>
          <w:ilvl w:val="0"/>
          <w:numId w:val="73"/>
        </w:numPr>
      </w:pPr>
      <w:proofErr w:type="spellStart"/>
      <w:r>
        <w:t>pull</w:t>
      </w:r>
      <w:proofErr w:type="spellEnd"/>
    </w:p>
    <w:p w14:paraId="591333CC" w14:textId="1FE14DA0" w:rsidR="005C022C" w:rsidRDefault="005C022C" w:rsidP="005C022C">
      <w:pPr>
        <w:pStyle w:val="Cmsor2"/>
      </w:pPr>
      <w:r>
        <w:t xml:space="preserve">Melyik paranccsal tudunk </w:t>
      </w:r>
      <w:proofErr w:type="spellStart"/>
      <w:r>
        <w:t>repo</w:t>
      </w:r>
      <w:r w:rsidR="007260CB">
        <w:t>s</w:t>
      </w:r>
      <w:r>
        <w:t>itory</w:t>
      </w:r>
      <w:proofErr w:type="spellEnd"/>
      <w:r>
        <w:t>-t létrehozni</w:t>
      </w:r>
      <w:r w:rsidR="007260CB">
        <w:t>?</w:t>
      </w:r>
    </w:p>
    <w:p w14:paraId="50B6F319" w14:textId="77777777" w:rsidR="005C022C" w:rsidRDefault="005C022C" w:rsidP="00996F72">
      <w:pPr>
        <w:pStyle w:val="kerdesek"/>
        <w:numPr>
          <w:ilvl w:val="0"/>
          <w:numId w:val="74"/>
        </w:numPr>
      </w:pPr>
      <w:proofErr w:type="spellStart"/>
      <w:r>
        <w:t>merge</w:t>
      </w:r>
      <w:proofErr w:type="spellEnd"/>
    </w:p>
    <w:p w14:paraId="1598E5B2" w14:textId="77777777" w:rsidR="005C022C" w:rsidRDefault="005C022C" w:rsidP="00996F72">
      <w:pPr>
        <w:pStyle w:val="kerdesek"/>
        <w:numPr>
          <w:ilvl w:val="0"/>
          <w:numId w:val="74"/>
        </w:numPr>
      </w:pPr>
      <w:r>
        <w:t>status</w:t>
      </w:r>
    </w:p>
    <w:p w14:paraId="25B08873" w14:textId="77777777" w:rsidR="005C022C" w:rsidRDefault="005C022C" w:rsidP="00996F72">
      <w:pPr>
        <w:pStyle w:val="kerdesek"/>
        <w:numPr>
          <w:ilvl w:val="0"/>
          <w:numId w:val="74"/>
        </w:numPr>
      </w:pPr>
      <w:proofErr w:type="spellStart"/>
      <w:r>
        <w:t>pull</w:t>
      </w:r>
      <w:proofErr w:type="spellEnd"/>
    </w:p>
    <w:p w14:paraId="006F72C2" w14:textId="77777777" w:rsidR="005C022C" w:rsidRPr="005C022C" w:rsidRDefault="005C022C" w:rsidP="00996F72">
      <w:pPr>
        <w:pStyle w:val="kerdesek"/>
        <w:numPr>
          <w:ilvl w:val="0"/>
          <w:numId w:val="74"/>
        </w:numPr>
        <w:rPr>
          <w:color w:val="00B050"/>
        </w:rPr>
      </w:pPr>
      <w:proofErr w:type="spellStart"/>
      <w:r w:rsidRPr="005C022C">
        <w:rPr>
          <w:color w:val="00B050"/>
        </w:rPr>
        <w:t>init</w:t>
      </w:r>
      <w:proofErr w:type="spellEnd"/>
    </w:p>
    <w:p w14:paraId="4E921AD2" w14:textId="5266CC47" w:rsidR="005C022C" w:rsidRDefault="00F063F3" w:rsidP="00F063F3">
      <w:pPr>
        <w:pStyle w:val="Cmsor2"/>
      </w:pPr>
      <w:r>
        <w:t xml:space="preserve">A </w:t>
      </w:r>
      <w:proofErr w:type="spellStart"/>
      <w:r>
        <w:t>Slack</w:t>
      </w:r>
      <w:proofErr w:type="spellEnd"/>
      <w:r>
        <w:t xml:space="preserve"> csoportmunkát támogató eszköz csak asztali alkalmazásban használható</w:t>
      </w:r>
      <w:r w:rsidR="00310EBE">
        <w:t>.</w:t>
      </w:r>
    </w:p>
    <w:p w14:paraId="561BD9C8" w14:textId="77777777" w:rsidR="00F063F3" w:rsidRDefault="00F063F3" w:rsidP="00996F72">
      <w:pPr>
        <w:pStyle w:val="kerdesek"/>
        <w:numPr>
          <w:ilvl w:val="0"/>
          <w:numId w:val="75"/>
        </w:numPr>
      </w:pPr>
      <w:r>
        <w:t>igaz</w:t>
      </w:r>
    </w:p>
    <w:p w14:paraId="057EBDC1" w14:textId="77777777" w:rsidR="00F063F3" w:rsidRPr="00955790" w:rsidRDefault="00F063F3" w:rsidP="00996F72">
      <w:pPr>
        <w:pStyle w:val="kerdesek"/>
        <w:numPr>
          <w:ilvl w:val="0"/>
          <w:numId w:val="75"/>
        </w:numPr>
        <w:rPr>
          <w:color w:val="00B050"/>
        </w:rPr>
      </w:pPr>
      <w:r w:rsidRPr="00955790">
        <w:rPr>
          <w:color w:val="00B050"/>
        </w:rPr>
        <w:t>hamis</w:t>
      </w:r>
    </w:p>
    <w:p w14:paraId="6A423E66" w14:textId="77777777" w:rsidR="00F063F3" w:rsidRDefault="00F063F3" w:rsidP="00F063F3">
      <w:pPr>
        <w:pStyle w:val="Cmsor2"/>
      </w:pPr>
      <w:r>
        <w:t xml:space="preserve">A </w:t>
      </w:r>
      <w:proofErr w:type="spellStart"/>
      <w:r>
        <w:t>Slack</w:t>
      </w:r>
      <w:proofErr w:type="spellEnd"/>
      <w:r>
        <w:t xml:space="preserve"> segítségével melyik </w:t>
      </w:r>
      <w:proofErr w:type="gramStart"/>
      <w:r>
        <w:t>funkciót</w:t>
      </w:r>
      <w:proofErr w:type="gramEnd"/>
      <w:r>
        <w:t xml:space="preserve"> nem tudjuk végrehajtani?</w:t>
      </w:r>
    </w:p>
    <w:p w14:paraId="0A60AC1F" w14:textId="77777777" w:rsidR="00F063F3" w:rsidRDefault="00F063F3" w:rsidP="00996F72">
      <w:pPr>
        <w:pStyle w:val="kerdesek"/>
        <w:numPr>
          <w:ilvl w:val="0"/>
          <w:numId w:val="76"/>
        </w:numPr>
      </w:pPr>
      <w:r w:rsidRPr="00140678">
        <w:t>teljes szervezettel beszélgetni</w:t>
      </w:r>
    </w:p>
    <w:p w14:paraId="39B7C54E" w14:textId="77777777" w:rsidR="00F063F3" w:rsidRDefault="00F063F3" w:rsidP="00996F72">
      <w:pPr>
        <w:pStyle w:val="kerdesek"/>
        <w:numPr>
          <w:ilvl w:val="0"/>
          <w:numId w:val="76"/>
        </w:numPr>
      </w:pPr>
      <w:proofErr w:type="gramStart"/>
      <w:r w:rsidRPr="00140678">
        <w:t>hozzászól</w:t>
      </w:r>
      <w:r>
        <w:t>ni</w:t>
      </w:r>
      <w:proofErr w:type="gramEnd"/>
      <w:r w:rsidRPr="00140678">
        <w:t xml:space="preserve"> reagálni</w:t>
      </w:r>
      <w:r>
        <w:t xml:space="preserve"> egy témára</w:t>
      </w:r>
      <w:r w:rsidRPr="00140678">
        <w:t>, fórum</w:t>
      </w:r>
      <w:r>
        <w:t xml:space="preserve"> </w:t>
      </w:r>
      <w:r w:rsidRPr="00140678">
        <w:t>szerűen</w:t>
      </w:r>
    </w:p>
    <w:p w14:paraId="5A1902F9" w14:textId="77777777" w:rsidR="00F063F3" w:rsidRDefault="00F063F3" w:rsidP="00996F72">
      <w:pPr>
        <w:pStyle w:val="kerdesek"/>
        <w:numPr>
          <w:ilvl w:val="0"/>
          <w:numId w:val="76"/>
        </w:numPr>
      </w:pPr>
      <w:proofErr w:type="spellStart"/>
      <w:r>
        <w:t>nyomonkövetni</w:t>
      </w:r>
      <w:proofErr w:type="spellEnd"/>
      <w:r>
        <w:t xml:space="preserve"> az üzeneteket</w:t>
      </w:r>
    </w:p>
    <w:p w14:paraId="0C93E8CC" w14:textId="77777777" w:rsidR="00F063F3" w:rsidRPr="00F063F3" w:rsidRDefault="00F063F3" w:rsidP="00996F72">
      <w:pPr>
        <w:pStyle w:val="kerdesek"/>
        <w:numPr>
          <w:ilvl w:val="0"/>
          <w:numId w:val="76"/>
        </w:numPr>
        <w:rPr>
          <w:color w:val="00B050"/>
        </w:rPr>
      </w:pPr>
      <w:r w:rsidRPr="00F063F3">
        <w:rPr>
          <w:color w:val="00B050"/>
        </w:rPr>
        <w:t>meghatározni, hogy a csoport tagjai hol tartózkodnak</w:t>
      </w:r>
    </w:p>
    <w:p w14:paraId="21568186" w14:textId="216BB597" w:rsidR="00DA1EF1" w:rsidRDefault="00DA1EF1" w:rsidP="00F36B90">
      <w:pPr>
        <w:pStyle w:val="Cmsor1"/>
      </w:pPr>
      <w:bookmarkStart w:id="9" w:name="_Toc47708053"/>
      <w:r>
        <w:lastRenderedPageBreak/>
        <w:t>Weboldalak formázása</w:t>
      </w:r>
      <w:bookmarkEnd w:id="9"/>
    </w:p>
    <w:p w14:paraId="0EB3B9FD" w14:textId="77777777" w:rsidR="000A05E8" w:rsidRDefault="000A05E8" w:rsidP="000A05E8">
      <w:pPr>
        <w:pStyle w:val="Cmsor2"/>
      </w:pPr>
      <w:r>
        <w:t>Minek a rövidítése a CSS?</w:t>
      </w:r>
    </w:p>
    <w:p w14:paraId="1FF2DD41" w14:textId="77777777" w:rsidR="000A05E8" w:rsidRPr="000A05E8" w:rsidRDefault="000A05E8" w:rsidP="00996F72">
      <w:pPr>
        <w:pStyle w:val="Listaszerbekezds"/>
        <w:numPr>
          <w:ilvl w:val="0"/>
          <w:numId w:val="32"/>
        </w:numPr>
        <w:rPr>
          <w:color w:val="00B050"/>
        </w:rPr>
      </w:pPr>
      <w:proofErr w:type="spellStart"/>
      <w:r w:rsidRPr="000A05E8">
        <w:rPr>
          <w:color w:val="00B050"/>
        </w:rPr>
        <w:t>Cascading</w:t>
      </w:r>
      <w:proofErr w:type="spellEnd"/>
      <w:r w:rsidRPr="000A05E8">
        <w:rPr>
          <w:color w:val="00B050"/>
        </w:rPr>
        <w:t xml:space="preserve"> </w:t>
      </w:r>
      <w:proofErr w:type="spellStart"/>
      <w:r w:rsidRPr="000A05E8">
        <w:rPr>
          <w:color w:val="00B050"/>
        </w:rPr>
        <w:t>Style</w:t>
      </w:r>
      <w:proofErr w:type="spellEnd"/>
      <w:r w:rsidRPr="000A05E8">
        <w:rPr>
          <w:color w:val="00B050"/>
        </w:rPr>
        <w:t xml:space="preserve"> </w:t>
      </w:r>
      <w:proofErr w:type="spellStart"/>
      <w:r w:rsidRPr="000A05E8">
        <w:rPr>
          <w:color w:val="00B050"/>
        </w:rPr>
        <w:t>Sheets</w:t>
      </w:r>
      <w:proofErr w:type="spellEnd"/>
    </w:p>
    <w:p w14:paraId="431EBEE2" w14:textId="77777777" w:rsidR="000A05E8" w:rsidRDefault="000A05E8" w:rsidP="00996F72">
      <w:pPr>
        <w:pStyle w:val="Listaszerbekezds"/>
        <w:numPr>
          <w:ilvl w:val="0"/>
          <w:numId w:val="32"/>
        </w:numPr>
      </w:pPr>
      <w:proofErr w:type="spellStart"/>
      <w:r>
        <w:t>Compact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Standards</w:t>
      </w:r>
      <w:proofErr w:type="spellEnd"/>
    </w:p>
    <w:p w14:paraId="0D8DCDC1" w14:textId="77777777" w:rsidR="000A05E8" w:rsidRDefault="000A05E8" w:rsidP="00996F72">
      <w:pPr>
        <w:pStyle w:val="Listaszerbekezds"/>
        <w:numPr>
          <w:ilvl w:val="0"/>
          <w:numId w:val="32"/>
        </w:numPr>
      </w:pPr>
      <w:proofErr w:type="spellStart"/>
      <w:r>
        <w:t>Compact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</w:p>
    <w:p w14:paraId="141B1CF0" w14:textId="77777777" w:rsidR="00DA1EF1" w:rsidRPr="00DA1EF1" w:rsidRDefault="000A05E8" w:rsidP="00996F72">
      <w:pPr>
        <w:pStyle w:val="Listaszerbekezds"/>
        <w:numPr>
          <w:ilvl w:val="0"/>
          <w:numId w:val="32"/>
        </w:numPr>
      </w:pP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Standards</w:t>
      </w:r>
      <w:proofErr w:type="spellEnd"/>
    </w:p>
    <w:p w14:paraId="6F31E306" w14:textId="77777777" w:rsidR="00576918" w:rsidRDefault="00576918" w:rsidP="00576918">
      <w:pPr>
        <w:pStyle w:val="Cmsor2"/>
      </w:pPr>
      <w:r>
        <w:t xml:space="preserve">Egy CSS-utasítás két részből áll, </w:t>
      </w:r>
      <w:proofErr w:type="gramStart"/>
      <w:r>
        <w:t>szelektor(</w:t>
      </w:r>
      <w:proofErr w:type="gramEnd"/>
      <w:r>
        <w:t>lánc)</w:t>
      </w:r>
      <w:proofErr w:type="spellStart"/>
      <w:r>
        <w:t>ból</w:t>
      </w:r>
      <w:proofErr w:type="spellEnd"/>
      <w:r>
        <w:t xml:space="preserve"> és a deklarációból.</w:t>
      </w:r>
    </w:p>
    <w:p w14:paraId="67DF5417" w14:textId="77777777" w:rsidR="00576918" w:rsidRPr="00E66FBE" w:rsidRDefault="00576918" w:rsidP="00996F72">
      <w:pPr>
        <w:pStyle w:val="Listaszerbekezds"/>
        <w:numPr>
          <w:ilvl w:val="0"/>
          <w:numId w:val="42"/>
        </w:numPr>
        <w:rPr>
          <w:color w:val="00B050"/>
        </w:rPr>
      </w:pPr>
      <w:r w:rsidRPr="00E66FBE">
        <w:rPr>
          <w:color w:val="00B050"/>
        </w:rPr>
        <w:t>Igaz</w:t>
      </w:r>
    </w:p>
    <w:p w14:paraId="7DA9DA62" w14:textId="77777777" w:rsidR="00DA1EF1" w:rsidRDefault="00576918" w:rsidP="00996F72">
      <w:pPr>
        <w:pStyle w:val="Listaszerbekezds"/>
        <w:numPr>
          <w:ilvl w:val="0"/>
          <w:numId w:val="42"/>
        </w:numPr>
      </w:pPr>
      <w:r>
        <w:t>Hamis</w:t>
      </w:r>
    </w:p>
    <w:p w14:paraId="782BCE3F" w14:textId="77777777" w:rsidR="00576918" w:rsidRDefault="00576918" w:rsidP="00E66FBE">
      <w:pPr>
        <w:pStyle w:val="Cmsor2"/>
      </w:pPr>
      <w:r>
        <w:t xml:space="preserve">&lt;p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green</w:t>
      </w:r>
      <w:proofErr w:type="spellEnd"/>
      <w:r>
        <w:t>"</w:t>
      </w:r>
      <w:proofErr w:type="gramStart"/>
      <w:r>
        <w:t>&gt;Az</w:t>
      </w:r>
      <w:proofErr w:type="gramEnd"/>
      <w:r>
        <w:t xml:space="preserve"> egész bekezdés zöld&lt;/p&gt;. Milyen megadást alkalmaztunk ebben az esetben?</w:t>
      </w:r>
    </w:p>
    <w:p w14:paraId="43942F69" w14:textId="77777777" w:rsidR="00576918" w:rsidRPr="00E66FBE" w:rsidRDefault="00576918" w:rsidP="00996F72">
      <w:pPr>
        <w:pStyle w:val="kerdesek"/>
        <w:numPr>
          <w:ilvl w:val="0"/>
          <w:numId w:val="43"/>
        </w:numPr>
        <w:rPr>
          <w:color w:val="00B050"/>
        </w:rPr>
      </w:pPr>
      <w:r w:rsidRPr="00E66FBE">
        <w:rPr>
          <w:color w:val="00B050"/>
        </w:rPr>
        <w:t>beágyazott</w:t>
      </w:r>
    </w:p>
    <w:p w14:paraId="26EBB7F9" w14:textId="77777777" w:rsidR="00576918" w:rsidRPr="009E2ACB" w:rsidRDefault="00576918" w:rsidP="00996F72">
      <w:pPr>
        <w:pStyle w:val="kerdesek"/>
        <w:numPr>
          <w:ilvl w:val="0"/>
          <w:numId w:val="43"/>
        </w:numPr>
        <w:rPr>
          <w:color w:val="00B050"/>
        </w:rPr>
      </w:pPr>
      <w:proofErr w:type="spellStart"/>
      <w:r w:rsidRPr="009E2ACB">
        <w:rPr>
          <w:color w:val="00B050"/>
        </w:rPr>
        <w:t>inline</w:t>
      </w:r>
      <w:bookmarkStart w:id="10" w:name="_GoBack"/>
      <w:bookmarkEnd w:id="10"/>
      <w:proofErr w:type="spellEnd"/>
    </w:p>
    <w:p w14:paraId="3BFD835B" w14:textId="77777777" w:rsidR="00576918" w:rsidRPr="00E66FBE" w:rsidRDefault="00576918" w:rsidP="00996F72">
      <w:pPr>
        <w:pStyle w:val="kerdesek"/>
        <w:numPr>
          <w:ilvl w:val="0"/>
          <w:numId w:val="43"/>
        </w:numPr>
      </w:pPr>
      <w:r w:rsidRPr="00E66FBE">
        <w:t>ez a megadás hibás</w:t>
      </w:r>
    </w:p>
    <w:p w14:paraId="07A500DF" w14:textId="77777777" w:rsidR="00576918" w:rsidRPr="00E66FBE" w:rsidRDefault="00576918" w:rsidP="00996F72">
      <w:pPr>
        <w:pStyle w:val="kerdesek"/>
        <w:numPr>
          <w:ilvl w:val="0"/>
          <w:numId w:val="43"/>
        </w:numPr>
      </w:pPr>
      <w:r w:rsidRPr="00E66FBE">
        <w:t>lapon belüli</w:t>
      </w:r>
    </w:p>
    <w:p w14:paraId="601F1113" w14:textId="77777777" w:rsidR="00576918" w:rsidRPr="00E66FBE" w:rsidRDefault="00576918" w:rsidP="00996F72">
      <w:pPr>
        <w:pStyle w:val="kerdesek"/>
        <w:numPr>
          <w:ilvl w:val="0"/>
          <w:numId w:val="43"/>
        </w:numPr>
      </w:pPr>
      <w:r w:rsidRPr="00E66FBE">
        <w:t>külső</w:t>
      </w:r>
    </w:p>
    <w:p w14:paraId="22DEEA3C" w14:textId="77777777" w:rsidR="00E66FBE" w:rsidRDefault="00E66FBE" w:rsidP="00E66FBE">
      <w:pPr>
        <w:pStyle w:val="Cmsor2"/>
      </w:pPr>
      <w:r>
        <w:t xml:space="preserve">Lapon belüli </w:t>
      </w:r>
      <w:proofErr w:type="gramStart"/>
      <w:r>
        <w:t>definíció</w:t>
      </w:r>
      <w:proofErr w:type="gramEnd"/>
      <w:r>
        <w:t xml:space="preserve"> létrehozására a </w:t>
      </w:r>
      <w:r>
        <w:rPr>
          <w:rFonts w:ascii="Times New Roman" w:hAnsi="Times New Roman" w:cs="Times New Roman"/>
        </w:rPr>
        <w:t>melyik</w:t>
      </w:r>
      <w:r>
        <w:t xml:space="preserve"> </w:t>
      </w:r>
      <w:proofErr w:type="spellStart"/>
      <w:r>
        <w:t>taget</w:t>
      </w:r>
      <w:proofErr w:type="spellEnd"/>
      <w:r>
        <w:t xml:space="preserve"> haszn</w:t>
      </w:r>
      <w:r>
        <w:rPr>
          <w:rFonts w:ascii="Times New Roman" w:hAnsi="Times New Roman" w:cs="Times New Roman"/>
        </w:rPr>
        <w:t>á</w:t>
      </w:r>
      <w:r>
        <w:t>ljuk?</w:t>
      </w:r>
    </w:p>
    <w:p w14:paraId="5CCCBB97" w14:textId="77777777" w:rsidR="00E66FBE" w:rsidRPr="00E66FBE" w:rsidRDefault="00E66FBE" w:rsidP="00996F72">
      <w:pPr>
        <w:pStyle w:val="kerdesek"/>
        <w:numPr>
          <w:ilvl w:val="0"/>
          <w:numId w:val="43"/>
        </w:numPr>
        <w:rPr>
          <w:color w:val="00B050"/>
        </w:rPr>
      </w:pPr>
      <w:r w:rsidRPr="00E66FBE">
        <w:rPr>
          <w:color w:val="00B050"/>
        </w:rPr>
        <w:t>&lt;</w:t>
      </w:r>
      <w:proofErr w:type="spellStart"/>
      <w:r w:rsidRPr="00E66FBE">
        <w:rPr>
          <w:color w:val="00B050"/>
        </w:rPr>
        <w:t>style</w:t>
      </w:r>
      <w:proofErr w:type="spellEnd"/>
      <w:r w:rsidRPr="00E66FBE">
        <w:rPr>
          <w:color w:val="00B050"/>
        </w:rPr>
        <w:t>&gt;</w:t>
      </w:r>
    </w:p>
    <w:p w14:paraId="354567BF" w14:textId="77777777" w:rsidR="00E66FBE" w:rsidRDefault="00E66FBE" w:rsidP="00996F72">
      <w:pPr>
        <w:pStyle w:val="kerdesek"/>
        <w:numPr>
          <w:ilvl w:val="0"/>
          <w:numId w:val="43"/>
        </w:numPr>
      </w:pPr>
      <w:r>
        <w:t>&lt;</w:t>
      </w:r>
      <w:proofErr w:type="spellStart"/>
      <w:r>
        <w:t>pagestyle</w:t>
      </w:r>
      <w:proofErr w:type="spellEnd"/>
      <w:r>
        <w:t>&gt;</w:t>
      </w:r>
    </w:p>
    <w:p w14:paraId="42A9E6B3" w14:textId="77777777" w:rsidR="00E66FBE" w:rsidRDefault="00E66FBE" w:rsidP="00996F72">
      <w:pPr>
        <w:pStyle w:val="kerdesek"/>
        <w:numPr>
          <w:ilvl w:val="0"/>
          <w:numId w:val="43"/>
        </w:numPr>
      </w:pPr>
      <w:r>
        <w:t>&lt;main&gt;</w:t>
      </w:r>
    </w:p>
    <w:p w14:paraId="0B04327A" w14:textId="77777777" w:rsidR="00E66FBE" w:rsidRDefault="00E66FBE" w:rsidP="00996F72">
      <w:pPr>
        <w:pStyle w:val="kerdesek"/>
        <w:numPr>
          <w:ilvl w:val="0"/>
          <w:numId w:val="43"/>
        </w:numPr>
      </w:pPr>
      <w:r>
        <w:t>&lt;</w:t>
      </w:r>
      <w:proofErr w:type="gramStart"/>
      <w:r>
        <w:t>link</w:t>
      </w:r>
      <w:proofErr w:type="gramEnd"/>
      <w:r>
        <w:t>&gt;</w:t>
      </w:r>
    </w:p>
    <w:p w14:paraId="3B1136CE" w14:textId="77777777" w:rsidR="00E66FBE" w:rsidRDefault="00E66FBE" w:rsidP="00996F72">
      <w:pPr>
        <w:pStyle w:val="kerdesek"/>
        <w:numPr>
          <w:ilvl w:val="0"/>
          <w:numId w:val="43"/>
        </w:numPr>
      </w:pPr>
      <w:r>
        <w:t>&lt;</w:t>
      </w:r>
      <w:proofErr w:type="spellStart"/>
      <w:r>
        <w:t>head</w:t>
      </w:r>
      <w:proofErr w:type="spellEnd"/>
      <w:r>
        <w:t>&gt;</w:t>
      </w:r>
    </w:p>
    <w:p w14:paraId="1E70576D" w14:textId="77777777" w:rsidR="00E66FBE" w:rsidRDefault="00E66FBE" w:rsidP="00E66FBE">
      <w:pPr>
        <w:pStyle w:val="Cmsor2"/>
      </w:pPr>
      <w:r>
        <w:t xml:space="preserve">Külső stíluslapra az </w:t>
      </w:r>
      <w:r>
        <w:rPr>
          <w:rFonts w:ascii="Times New Roman" w:hAnsi="Times New Roman" w:cs="Times New Roman"/>
        </w:rPr>
        <w:t></w:t>
      </w:r>
      <w:r>
        <w:t xml:space="preserve"> elem seg</w:t>
      </w:r>
      <w:r>
        <w:rPr>
          <w:rFonts w:ascii="Times New Roman" w:hAnsi="Times New Roman" w:cs="Times New Roman"/>
        </w:rPr>
        <w:t>í</w:t>
      </w:r>
      <w:r>
        <w:t>ts</w:t>
      </w:r>
      <w:r>
        <w:rPr>
          <w:rFonts w:ascii="Times New Roman" w:hAnsi="Times New Roman" w:cs="Times New Roman"/>
        </w:rPr>
        <w:t>é</w:t>
      </w:r>
      <w:r>
        <w:t>g</w:t>
      </w:r>
      <w:r>
        <w:rPr>
          <w:rFonts w:ascii="Times New Roman" w:hAnsi="Times New Roman" w:cs="Times New Roman"/>
        </w:rPr>
        <w:t>é</w:t>
      </w:r>
      <w:r>
        <w:t>vel hivatkozunk.</w:t>
      </w:r>
    </w:p>
    <w:p w14:paraId="56D6BB3A" w14:textId="77777777" w:rsidR="00E66FBE" w:rsidRDefault="00E66FBE" w:rsidP="00996F72">
      <w:pPr>
        <w:pStyle w:val="kerdesek"/>
        <w:numPr>
          <w:ilvl w:val="0"/>
          <w:numId w:val="44"/>
        </w:numPr>
      </w:pPr>
      <w:r>
        <w:t>&lt;</w:t>
      </w:r>
      <w:proofErr w:type="spellStart"/>
      <w:r>
        <w:t>css</w:t>
      </w:r>
      <w:proofErr w:type="spellEnd"/>
      <w:r>
        <w:t>&gt;</w:t>
      </w:r>
    </w:p>
    <w:p w14:paraId="06D9769E" w14:textId="77777777" w:rsidR="00E66FBE" w:rsidRPr="00E66FBE" w:rsidRDefault="00E66FBE" w:rsidP="00996F72">
      <w:pPr>
        <w:pStyle w:val="kerdesek"/>
        <w:numPr>
          <w:ilvl w:val="0"/>
          <w:numId w:val="44"/>
        </w:numPr>
        <w:rPr>
          <w:color w:val="00B050"/>
        </w:rPr>
      </w:pPr>
      <w:r w:rsidRPr="00E66FBE">
        <w:rPr>
          <w:color w:val="00B050"/>
        </w:rPr>
        <w:t>&lt;</w:t>
      </w:r>
      <w:proofErr w:type="gramStart"/>
      <w:r w:rsidRPr="00E66FBE">
        <w:rPr>
          <w:color w:val="00B050"/>
        </w:rPr>
        <w:t>link</w:t>
      </w:r>
      <w:proofErr w:type="gramEnd"/>
      <w:r w:rsidRPr="00E66FBE">
        <w:rPr>
          <w:color w:val="00B050"/>
        </w:rPr>
        <w:t>&gt;</w:t>
      </w:r>
    </w:p>
    <w:p w14:paraId="5FA83701" w14:textId="77777777" w:rsidR="00E66FBE" w:rsidRDefault="00E66FBE" w:rsidP="00996F72">
      <w:pPr>
        <w:pStyle w:val="kerdesek"/>
        <w:numPr>
          <w:ilvl w:val="0"/>
          <w:numId w:val="44"/>
        </w:numPr>
      </w:pPr>
      <w:r>
        <w:t>&lt;</w:t>
      </w:r>
      <w:proofErr w:type="spellStart"/>
      <w:r>
        <w:t>href</w:t>
      </w:r>
      <w:proofErr w:type="spellEnd"/>
      <w:r>
        <w:t>&gt;</w:t>
      </w:r>
    </w:p>
    <w:p w14:paraId="535316A0" w14:textId="77777777" w:rsidR="00E66FBE" w:rsidRDefault="00E66FBE" w:rsidP="00996F72">
      <w:pPr>
        <w:pStyle w:val="kerdesek"/>
        <w:numPr>
          <w:ilvl w:val="0"/>
          <w:numId w:val="44"/>
        </w:numPr>
      </w:pPr>
      <w:r>
        <w:t>&lt;</w:t>
      </w:r>
      <w:proofErr w:type="spellStart"/>
      <w:r>
        <w:t>source</w:t>
      </w:r>
      <w:proofErr w:type="spellEnd"/>
      <w:r>
        <w:t>&gt;</w:t>
      </w:r>
    </w:p>
    <w:p w14:paraId="24B968BA" w14:textId="374BC304" w:rsidR="00E66FBE" w:rsidRDefault="00E66FBE" w:rsidP="00E66FBE">
      <w:pPr>
        <w:pStyle w:val="Cmsor2"/>
      </w:pPr>
      <w:r>
        <w:t xml:space="preserve">Stíluslap </w:t>
      </w:r>
      <w:proofErr w:type="gramStart"/>
      <w:r>
        <w:t>importálása</w:t>
      </w:r>
      <w:proofErr w:type="gramEnd"/>
      <w:r>
        <w:t xml:space="preserve"> a </w:t>
      </w:r>
      <w:r>
        <w:rPr>
          <w:rFonts w:ascii="Times New Roman" w:hAnsi="Times New Roman" w:cs="Times New Roman"/>
        </w:rPr>
        <w:t></w:t>
      </w:r>
      <w:r>
        <w:t xml:space="preserve"> kulcssz</w:t>
      </w:r>
      <w:r>
        <w:rPr>
          <w:rFonts w:ascii="Times New Roman" w:hAnsi="Times New Roman" w:cs="Times New Roman"/>
        </w:rPr>
        <w:t>ó</w:t>
      </w:r>
      <w:r>
        <w:t>val t</w:t>
      </w:r>
      <w:r>
        <w:rPr>
          <w:rFonts w:ascii="Times New Roman" w:hAnsi="Times New Roman" w:cs="Times New Roman"/>
        </w:rPr>
        <w:t>ö</w:t>
      </w:r>
      <w:r>
        <w:t>rt</w:t>
      </w:r>
      <w:r>
        <w:rPr>
          <w:rFonts w:ascii="Times New Roman" w:hAnsi="Times New Roman" w:cs="Times New Roman"/>
        </w:rPr>
        <w:t>é</w:t>
      </w:r>
      <w:r>
        <w:t>nik.</w:t>
      </w:r>
    </w:p>
    <w:p w14:paraId="77F3786A" w14:textId="77777777" w:rsidR="00E66FBE" w:rsidRDefault="00E66FBE" w:rsidP="00996F72">
      <w:pPr>
        <w:pStyle w:val="kerdesek"/>
        <w:numPr>
          <w:ilvl w:val="0"/>
          <w:numId w:val="46"/>
        </w:numPr>
      </w:pPr>
      <w:r>
        <w:t>@</w:t>
      </w:r>
      <w:proofErr w:type="spellStart"/>
      <w:r>
        <w:t>imp</w:t>
      </w:r>
      <w:proofErr w:type="spellEnd"/>
    </w:p>
    <w:p w14:paraId="525F7A56" w14:textId="77777777" w:rsidR="00E66FBE" w:rsidRPr="00E66FBE" w:rsidRDefault="00E66FBE" w:rsidP="00996F72">
      <w:pPr>
        <w:pStyle w:val="kerdesek"/>
        <w:numPr>
          <w:ilvl w:val="0"/>
          <w:numId w:val="46"/>
        </w:numPr>
        <w:rPr>
          <w:color w:val="00B050"/>
        </w:rPr>
      </w:pPr>
      <w:r w:rsidRPr="00E66FBE">
        <w:rPr>
          <w:color w:val="00B050"/>
        </w:rPr>
        <w:t>@</w:t>
      </w:r>
      <w:proofErr w:type="gramStart"/>
      <w:r w:rsidRPr="00E66FBE">
        <w:rPr>
          <w:color w:val="00B050"/>
        </w:rPr>
        <w:t>import</w:t>
      </w:r>
      <w:proofErr w:type="gramEnd"/>
    </w:p>
    <w:p w14:paraId="33E50A96" w14:textId="77777777" w:rsidR="00E66FBE" w:rsidRDefault="00E66FBE" w:rsidP="00996F72">
      <w:pPr>
        <w:pStyle w:val="kerdesek"/>
        <w:numPr>
          <w:ilvl w:val="0"/>
          <w:numId w:val="46"/>
        </w:numPr>
      </w:pPr>
      <w:proofErr w:type="gramStart"/>
      <w:r>
        <w:t>import</w:t>
      </w:r>
      <w:proofErr w:type="gramEnd"/>
    </w:p>
    <w:p w14:paraId="74D3F20F" w14:textId="77777777" w:rsidR="00E66FBE" w:rsidRDefault="00E66FBE" w:rsidP="00996F72">
      <w:pPr>
        <w:pStyle w:val="kerdesek"/>
        <w:numPr>
          <w:ilvl w:val="0"/>
          <w:numId w:val="46"/>
        </w:numPr>
      </w:pPr>
      <w:proofErr w:type="spellStart"/>
      <w:r>
        <w:t>imp</w:t>
      </w:r>
      <w:proofErr w:type="spellEnd"/>
    </w:p>
    <w:p w14:paraId="01FA13ED" w14:textId="77777777" w:rsidR="00E66FBE" w:rsidRDefault="00E66FBE" w:rsidP="00E66FBE">
      <w:pPr>
        <w:pStyle w:val="Cmsor2"/>
      </w:pPr>
      <w:r>
        <w:t>A #ff0000 színkód milyen színnek felel meg?</w:t>
      </w:r>
    </w:p>
    <w:p w14:paraId="71DB22EB" w14:textId="77777777" w:rsidR="00E66FBE" w:rsidRDefault="00E66FBE" w:rsidP="00996F72">
      <w:pPr>
        <w:pStyle w:val="kerdesek"/>
        <w:numPr>
          <w:ilvl w:val="0"/>
          <w:numId w:val="47"/>
        </w:numPr>
      </w:pPr>
      <w:r>
        <w:t>fekete</w:t>
      </w:r>
    </w:p>
    <w:p w14:paraId="7ED77792" w14:textId="77777777" w:rsidR="00E66FBE" w:rsidRPr="00E66FBE" w:rsidRDefault="00E66FBE" w:rsidP="00996F72">
      <w:pPr>
        <w:pStyle w:val="kerdesek"/>
        <w:numPr>
          <w:ilvl w:val="0"/>
          <w:numId w:val="47"/>
        </w:numPr>
        <w:rPr>
          <w:color w:val="00B050"/>
        </w:rPr>
      </w:pPr>
      <w:r w:rsidRPr="00E66FBE">
        <w:rPr>
          <w:color w:val="00B050"/>
        </w:rPr>
        <w:t>vörös</w:t>
      </w:r>
    </w:p>
    <w:p w14:paraId="2B132A08" w14:textId="77777777" w:rsidR="00E66FBE" w:rsidRDefault="00E66FBE" w:rsidP="00996F72">
      <w:pPr>
        <w:pStyle w:val="kerdesek"/>
        <w:numPr>
          <w:ilvl w:val="0"/>
          <w:numId w:val="47"/>
        </w:numPr>
      </w:pPr>
      <w:r>
        <w:t>zöld</w:t>
      </w:r>
    </w:p>
    <w:p w14:paraId="1940307A" w14:textId="77777777" w:rsidR="00E66FBE" w:rsidRDefault="00E66FBE" w:rsidP="00996F72">
      <w:pPr>
        <w:pStyle w:val="kerdesek"/>
        <w:numPr>
          <w:ilvl w:val="0"/>
          <w:numId w:val="47"/>
        </w:numPr>
      </w:pPr>
      <w:r>
        <w:t>kék</w:t>
      </w:r>
    </w:p>
    <w:p w14:paraId="4E907B4E" w14:textId="708548DE" w:rsidR="00E66FBE" w:rsidRDefault="00E66FBE" w:rsidP="00E66FBE">
      <w:pPr>
        <w:pStyle w:val="Cmsor2"/>
      </w:pPr>
      <w:r>
        <w:t xml:space="preserve">A tulajdonságok egy része </w:t>
      </w:r>
      <w:proofErr w:type="gramStart"/>
      <w:r>
        <w:t>automatikusan</w:t>
      </w:r>
      <w:proofErr w:type="gramEnd"/>
      <w:r>
        <w:t xml:space="preserve"> öröklődik a szülő elemtől a gyerek (leszármazott) elemekre.</w:t>
      </w:r>
    </w:p>
    <w:p w14:paraId="17D74803" w14:textId="77777777" w:rsidR="00E66FBE" w:rsidRPr="00E66FBE" w:rsidRDefault="00E66FBE" w:rsidP="00996F72">
      <w:pPr>
        <w:pStyle w:val="kerdesek"/>
        <w:numPr>
          <w:ilvl w:val="0"/>
          <w:numId w:val="48"/>
        </w:numPr>
        <w:rPr>
          <w:color w:val="00B050"/>
        </w:rPr>
      </w:pPr>
      <w:r w:rsidRPr="00E66FBE">
        <w:rPr>
          <w:color w:val="00B050"/>
        </w:rPr>
        <w:t>igaz</w:t>
      </w:r>
    </w:p>
    <w:p w14:paraId="38F26B6A" w14:textId="77777777" w:rsidR="00E66FBE" w:rsidRDefault="00E66FBE" w:rsidP="00996F72">
      <w:pPr>
        <w:pStyle w:val="kerdesek"/>
        <w:numPr>
          <w:ilvl w:val="0"/>
          <w:numId w:val="48"/>
        </w:numPr>
      </w:pPr>
      <w:r>
        <w:lastRenderedPageBreak/>
        <w:t>hamis</w:t>
      </w:r>
    </w:p>
    <w:p w14:paraId="470F908F" w14:textId="77777777" w:rsidR="00E66FBE" w:rsidRDefault="00E66FBE" w:rsidP="00E66FBE">
      <w:pPr>
        <w:pStyle w:val="Cmsor2"/>
      </w:pPr>
      <w:r>
        <w:t xml:space="preserve">Mit jelent a </w:t>
      </w:r>
      <w:proofErr w:type="spellStart"/>
      <w:r>
        <w:t>width</w:t>
      </w:r>
      <w:proofErr w:type="spellEnd"/>
      <w:r>
        <w:t xml:space="preserve"> paraméter?</w:t>
      </w:r>
    </w:p>
    <w:p w14:paraId="3B2989A1" w14:textId="77777777" w:rsidR="00E66FBE" w:rsidRDefault="00E66FBE" w:rsidP="00996F72">
      <w:pPr>
        <w:pStyle w:val="kerdesek"/>
        <w:numPr>
          <w:ilvl w:val="0"/>
          <w:numId w:val="49"/>
        </w:numPr>
      </w:pPr>
      <w:r>
        <w:t>A tartalom és belső kitöltés szélességét.</w:t>
      </w:r>
    </w:p>
    <w:p w14:paraId="4391AA7F" w14:textId="77777777" w:rsidR="00E66FBE" w:rsidRDefault="00E66FBE" w:rsidP="00996F72">
      <w:pPr>
        <w:pStyle w:val="kerdesek"/>
        <w:numPr>
          <w:ilvl w:val="0"/>
          <w:numId w:val="49"/>
        </w:numPr>
      </w:pPr>
      <w:r>
        <w:t>A tartalom, belső kitöltés és szegély szélességét.</w:t>
      </w:r>
    </w:p>
    <w:p w14:paraId="4646AF24" w14:textId="77777777" w:rsidR="00E66FBE" w:rsidRPr="00E66FBE" w:rsidRDefault="00E66FBE" w:rsidP="00996F72">
      <w:pPr>
        <w:pStyle w:val="kerdesek"/>
        <w:numPr>
          <w:ilvl w:val="0"/>
          <w:numId w:val="49"/>
        </w:numPr>
      </w:pPr>
      <w:r w:rsidRPr="00E66FBE">
        <w:t xml:space="preserve">A tartalom, belső kitöltés, szegély és </w:t>
      </w:r>
      <w:proofErr w:type="gramStart"/>
      <w:r w:rsidRPr="00E66FBE">
        <w:t>margó</w:t>
      </w:r>
      <w:proofErr w:type="gramEnd"/>
      <w:r w:rsidRPr="00E66FBE">
        <w:t xml:space="preserve"> együttes szélességét.</w:t>
      </w:r>
    </w:p>
    <w:p w14:paraId="20B9CC3A" w14:textId="77777777" w:rsidR="00E66FBE" w:rsidRPr="00E66FBE" w:rsidRDefault="00E66FBE" w:rsidP="00996F72">
      <w:pPr>
        <w:pStyle w:val="kerdesek"/>
        <w:numPr>
          <w:ilvl w:val="0"/>
          <w:numId w:val="49"/>
        </w:numPr>
        <w:rPr>
          <w:color w:val="00B050"/>
        </w:rPr>
      </w:pPr>
      <w:r w:rsidRPr="00E66FBE">
        <w:rPr>
          <w:color w:val="00B050"/>
        </w:rPr>
        <w:t>A tartalom szélességét.</w:t>
      </w:r>
    </w:p>
    <w:p w14:paraId="12DC7FE0" w14:textId="77777777" w:rsidR="00E66FBE" w:rsidRDefault="00E66FBE" w:rsidP="00E66FBE">
      <w:pPr>
        <w:pStyle w:val="Cmsor2"/>
      </w:pPr>
      <w:r>
        <w:t xml:space="preserve">Mi a </w:t>
      </w:r>
      <w:proofErr w:type="spellStart"/>
      <w:r>
        <w:t>padding</w:t>
      </w:r>
      <w:proofErr w:type="spellEnd"/>
      <w:r>
        <w:t>?</w:t>
      </w:r>
    </w:p>
    <w:p w14:paraId="30226DB2" w14:textId="77777777" w:rsidR="00E66FBE" w:rsidRPr="00E66FBE" w:rsidRDefault="00E66FBE" w:rsidP="00996F72">
      <w:pPr>
        <w:pStyle w:val="kerdesek"/>
        <w:numPr>
          <w:ilvl w:val="0"/>
          <w:numId w:val="50"/>
        </w:numPr>
        <w:rPr>
          <w:color w:val="00B050"/>
        </w:rPr>
      </w:pPr>
      <w:r w:rsidRPr="00E66FBE">
        <w:rPr>
          <w:color w:val="00B050"/>
        </w:rPr>
        <w:t>A tartalom és szegély közti térköz</w:t>
      </w:r>
    </w:p>
    <w:p w14:paraId="33D71DC8" w14:textId="77777777" w:rsidR="00E66FBE" w:rsidRDefault="00E66FBE" w:rsidP="00996F72">
      <w:pPr>
        <w:pStyle w:val="kerdesek"/>
        <w:numPr>
          <w:ilvl w:val="0"/>
          <w:numId w:val="50"/>
        </w:numPr>
      </w:pPr>
      <w:r>
        <w:t xml:space="preserve">A tartalom és </w:t>
      </w:r>
      <w:proofErr w:type="gramStart"/>
      <w:r>
        <w:t>margó</w:t>
      </w:r>
      <w:proofErr w:type="gramEnd"/>
      <w:r>
        <w:t xml:space="preserve"> közti térköz</w:t>
      </w:r>
    </w:p>
    <w:p w14:paraId="5E9E4C82" w14:textId="77777777" w:rsidR="00E66FBE" w:rsidRDefault="00E66FBE" w:rsidP="00996F72">
      <w:pPr>
        <w:pStyle w:val="kerdesek"/>
        <w:numPr>
          <w:ilvl w:val="0"/>
          <w:numId w:val="50"/>
        </w:numPr>
      </w:pPr>
      <w:r>
        <w:t xml:space="preserve">A </w:t>
      </w:r>
      <w:proofErr w:type="gramStart"/>
      <w:r>
        <w:t>margó</w:t>
      </w:r>
      <w:proofErr w:type="gramEnd"/>
      <w:r>
        <w:t xml:space="preserve"> és a szegély közti térköz</w:t>
      </w:r>
    </w:p>
    <w:p w14:paraId="79EA02AC" w14:textId="77777777" w:rsidR="00E66FBE" w:rsidRDefault="00E66FBE" w:rsidP="00996F72">
      <w:pPr>
        <w:pStyle w:val="kerdesek"/>
        <w:numPr>
          <w:ilvl w:val="0"/>
          <w:numId w:val="50"/>
        </w:numPr>
      </w:pPr>
      <w:r>
        <w:t xml:space="preserve">A tartalom és </w:t>
      </w:r>
      <w:proofErr w:type="gramStart"/>
      <w:r>
        <w:t>margó</w:t>
      </w:r>
      <w:proofErr w:type="gramEnd"/>
      <w:r>
        <w:t xml:space="preserve"> közti térköz</w:t>
      </w:r>
    </w:p>
    <w:p w14:paraId="21756C75" w14:textId="77777777" w:rsidR="00E66FBE" w:rsidRDefault="00E66FBE" w:rsidP="00E66FBE">
      <w:pPr>
        <w:pStyle w:val="Cmsor2"/>
      </w:pPr>
      <w:r>
        <w:t xml:space="preserve">Mit jelent a </w:t>
      </w:r>
      <w:proofErr w:type="spellStart"/>
      <w:r>
        <w:t>float</w:t>
      </w:r>
      <w:proofErr w:type="gramStart"/>
      <w:r>
        <w:t>:left</w:t>
      </w:r>
      <w:proofErr w:type="spellEnd"/>
      <w:proofErr w:type="gramEnd"/>
      <w:r>
        <w:t xml:space="preserve"> tulajdonság egy kép esetén?</w:t>
      </w:r>
    </w:p>
    <w:p w14:paraId="30CE949A" w14:textId="77777777" w:rsidR="00E66FBE" w:rsidRDefault="00E66FBE" w:rsidP="00996F72">
      <w:pPr>
        <w:pStyle w:val="kerdesek"/>
        <w:numPr>
          <w:ilvl w:val="0"/>
          <w:numId w:val="51"/>
        </w:numPr>
      </w:pPr>
      <w:r>
        <w:t>Kép esetén ez nem használható.</w:t>
      </w:r>
    </w:p>
    <w:p w14:paraId="0027B875" w14:textId="77777777" w:rsidR="00E66FBE" w:rsidRPr="00E66FBE" w:rsidRDefault="00E66FBE" w:rsidP="00996F72">
      <w:pPr>
        <w:pStyle w:val="kerdesek"/>
        <w:numPr>
          <w:ilvl w:val="0"/>
          <w:numId w:val="51"/>
        </w:numPr>
        <w:rPr>
          <w:color w:val="00B050"/>
        </w:rPr>
      </w:pPr>
      <w:r w:rsidRPr="00E66FBE">
        <w:rPr>
          <w:color w:val="00B050"/>
        </w:rPr>
        <w:t>A kép balra lebeg, a többi tartalom jobbról veszi körbe.</w:t>
      </w:r>
    </w:p>
    <w:p w14:paraId="0EDC122F" w14:textId="77777777" w:rsidR="00E66FBE" w:rsidRDefault="00E66FBE" w:rsidP="00996F72">
      <w:pPr>
        <w:pStyle w:val="kerdesek"/>
        <w:numPr>
          <w:ilvl w:val="0"/>
          <w:numId w:val="51"/>
        </w:numPr>
      </w:pPr>
      <w:r>
        <w:t>A kép jobbra lebeg, a többi tartalom tőle balra helyezkedik el.</w:t>
      </w:r>
    </w:p>
    <w:p w14:paraId="2BB258F6" w14:textId="77777777" w:rsidR="00E66FBE" w:rsidRDefault="00E66FBE" w:rsidP="00E66FBE">
      <w:pPr>
        <w:pStyle w:val="Cmsor2"/>
      </w:pPr>
      <w:r>
        <w:t xml:space="preserve">Milyen sorrendben kell megadni a </w:t>
      </w:r>
      <w:proofErr w:type="gramStart"/>
      <w:r>
        <w:t>margó</w:t>
      </w:r>
      <w:proofErr w:type="gramEnd"/>
      <w:r>
        <w:t xml:space="preserve"> értékét, ha csak a margin paramétert használjuk?</w:t>
      </w:r>
    </w:p>
    <w:p w14:paraId="740BACF0" w14:textId="77777777" w:rsidR="00E66FBE" w:rsidRDefault="00E66FBE" w:rsidP="00996F72">
      <w:pPr>
        <w:pStyle w:val="kerdesek"/>
        <w:numPr>
          <w:ilvl w:val="0"/>
          <w:numId w:val="52"/>
        </w:numPr>
      </w:pPr>
      <w:r>
        <w:t>alsó, felső, bal, jobb</w:t>
      </w:r>
    </w:p>
    <w:p w14:paraId="7EF661DA" w14:textId="77777777" w:rsidR="00E66FBE" w:rsidRDefault="00E66FBE" w:rsidP="00996F72">
      <w:pPr>
        <w:pStyle w:val="kerdesek"/>
        <w:numPr>
          <w:ilvl w:val="0"/>
          <w:numId w:val="52"/>
        </w:numPr>
      </w:pPr>
      <w:r>
        <w:t xml:space="preserve">bal, </w:t>
      </w:r>
      <w:proofErr w:type="spellStart"/>
      <w:r>
        <w:t>jobb</w:t>
      </w:r>
      <w:proofErr w:type="gramStart"/>
      <w:r>
        <w:t>,felső</w:t>
      </w:r>
      <w:proofErr w:type="gramEnd"/>
      <w:r>
        <w:t>,alsó</w:t>
      </w:r>
      <w:proofErr w:type="spellEnd"/>
    </w:p>
    <w:p w14:paraId="4D14F356" w14:textId="77777777" w:rsidR="00E66FBE" w:rsidRPr="00E66FBE" w:rsidRDefault="00E66FBE" w:rsidP="00996F72">
      <w:pPr>
        <w:pStyle w:val="kerdesek"/>
        <w:numPr>
          <w:ilvl w:val="0"/>
          <w:numId w:val="52"/>
        </w:numPr>
        <w:rPr>
          <w:color w:val="00B050"/>
        </w:rPr>
      </w:pPr>
      <w:r w:rsidRPr="00E66FBE">
        <w:rPr>
          <w:color w:val="00B050"/>
        </w:rPr>
        <w:t>felső, jobb, alsó, bal</w:t>
      </w:r>
    </w:p>
    <w:p w14:paraId="37C80FEC" w14:textId="77777777" w:rsidR="00E66FBE" w:rsidRDefault="00E66FBE" w:rsidP="00996F72">
      <w:pPr>
        <w:pStyle w:val="kerdesek"/>
        <w:numPr>
          <w:ilvl w:val="0"/>
          <w:numId w:val="52"/>
        </w:numPr>
      </w:pPr>
      <w:r>
        <w:t>felső, bal, alsó, jobb</w:t>
      </w:r>
    </w:p>
    <w:p w14:paraId="111796DF" w14:textId="77777777" w:rsidR="00E66FBE" w:rsidRDefault="00E66FBE" w:rsidP="00E66FBE">
      <w:pPr>
        <w:pStyle w:val="Cmsor2"/>
      </w:pPr>
      <w:r>
        <w:t>Pontozott szegélyt szeretnék egy doboz körül. Mi a helyes érték?</w:t>
      </w:r>
    </w:p>
    <w:p w14:paraId="51039D16" w14:textId="77777777" w:rsidR="00E66FBE" w:rsidRDefault="00E66FBE" w:rsidP="00996F72">
      <w:pPr>
        <w:pStyle w:val="kerdesek"/>
        <w:numPr>
          <w:ilvl w:val="0"/>
          <w:numId w:val="53"/>
        </w:numPr>
      </w:pPr>
      <w:proofErr w:type="spellStart"/>
      <w:r>
        <w:t>dots</w:t>
      </w:r>
      <w:proofErr w:type="spellEnd"/>
    </w:p>
    <w:p w14:paraId="12AE380D" w14:textId="77777777" w:rsidR="00E66FBE" w:rsidRDefault="00E66FBE" w:rsidP="00996F72">
      <w:pPr>
        <w:pStyle w:val="kerdesek"/>
        <w:numPr>
          <w:ilvl w:val="0"/>
          <w:numId w:val="53"/>
        </w:numPr>
      </w:pPr>
      <w:proofErr w:type="spellStart"/>
      <w:r>
        <w:t>solid</w:t>
      </w:r>
      <w:proofErr w:type="spellEnd"/>
    </w:p>
    <w:p w14:paraId="40A90325" w14:textId="77777777" w:rsidR="00E66FBE" w:rsidRPr="00E66FBE" w:rsidRDefault="00E66FBE" w:rsidP="00996F72">
      <w:pPr>
        <w:pStyle w:val="kerdesek"/>
        <w:numPr>
          <w:ilvl w:val="0"/>
          <w:numId w:val="53"/>
        </w:numPr>
        <w:rPr>
          <w:color w:val="00B050"/>
        </w:rPr>
      </w:pPr>
      <w:proofErr w:type="spellStart"/>
      <w:r w:rsidRPr="00E66FBE">
        <w:rPr>
          <w:color w:val="00B050"/>
        </w:rPr>
        <w:t>dotted</w:t>
      </w:r>
      <w:proofErr w:type="spellEnd"/>
    </w:p>
    <w:p w14:paraId="2EEA73AA" w14:textId="77777777" w:rsidR="00E66FBE" w:rsidRDefault="00E66FBE" w:rsidP="00996F72">
      <w:pPr>
        <w:pStyle w:val="kerdesek"/>
        <w:numPr>
          <w:ilvl w:val="0"/>
          <w:numId w:val="53"/>
        </w:numPr>
      </w:pPr>
      <w:proofErr w:type="spellStart"/>
      <w:r>
        <w:t>pointe</w:t>
      </w:r>
      <w:r w:rsidR="004A1319">
        <w:t>d</w:t>
      </w:r>
      <w:proofErr w:type="spellEnd"/>
    </w:p>
    <w:p w14:paraId="736416B3" w14:textId="77777777" w:rsidR="004A1319" w:rsidRDefault="004A1319" w:rsidP="004A1319">
      <w:pPr>
        <w:pStyle w:val="Cmsor2"/>
      </w:pPr>
      <w:r>
        <w:t>Melyik paraméterrel állíthatjuk be a szöveg színét?</w:t>
      </w:r>
    </w:p>
    <w:p w14:paraId="61C7B7FA" w14:textId="77777777" w:rsidR="004A1319" w:rsidRDefault="004A1319" w:rsidP="00996F72">
      <w:pPr>
        <w:pStyle w:val="kerdesek"/>
        <w:numPr>
          <w:ilvl w:val="0"/>
          <w:numId w:val="54"/>
        </w:numPr>
      </w:pPr>
      <w:proofErr w:type="spellStart"/>
      <w:r>
        <w:t>color</w:t>
      </w:r>
      <w:proofErr w:type="spellEnd"/>
      <w:r>
        <w:t>-text</w:t>
      </w:r>
    </w:p>
    <w:p w14:paraId="45E9E1D7" w14:textId="77777777" w:rsidR="004A1319" w:rsidRDefault="004A1319" w:rsidP="00996F72">
      <w:pPr>
        <w:pStyle w:val="kerdesek"/>
        <w:numPr>
          <w:ilvl w:val="0"/>
          <w:numId w:val="54"/>
        </w:numPr>
      </w:pPr>
      <w:proofErr w:type="spellStart"/>
      <w:r>
        <w:t>background-color</w:t>
      </w:r>
      <w:proofErr w:type="spellEnd"/>
    </w:p>
    <w:p w14:paraId="3889BDC9" w14:textId="77777777" w:rsidR="004A1319" w:rsidRDefault="004A1319" w:rsidP="00996F72">
      <w:pPr>
        <w:pStyle w:val="kerdesek"/>
        <w:numPr>
          <w:ilvl w:val="0"/>
          <w:numId w:val="54"/>
        </w:numPr>
      </w:pPr>
      <w:r>
        <w:t>text-</w:t>
      </w:r>
      <w:proofErr w:type="spellStart"/>
      <w:r>
        <w:t>color</w:t>
      </w:r>
      <w:proofErr w:type="spellEnd"/>
    </w:p>
    <w:p w14:paraId="1742A934" w14:textId="77777777" w:rsidR="004A1319" w:rsidRPr="004A1319" w:rsidRDefault="004A1319" w:rsidP="00996F72">
      <w:pPr>
        <w:pStyle w:val="kerdesek"/>
        <w:numPr>
          <w:ilvl w:val="0"/>
          <w:numId w:val="54"/>
        </w:numPr>
        <w:rPr>
          <w:color w:val="00B050"/>
        </w:rPr>
      </w:pPr>
      <w:proofErr w:type="spellStart"/>
      <w:r w:rsidRPr="004A1319">
        <w:rPr>
          <w:color w:val="00B050"/>
        </w:rPr>
        <w:t>color</w:t>
      </w:r>
      <w:proofErr w:type="spellEnd"/>
    </w:p>
    <w:p w14:paraId="7361F9EB" w14:textId="77777777" w:rsidR="004A1319" w:rsidRDefault="004A1319" w:rsidP="004A1319">
      <w:pPr>
        <w:pStyle w:val="Cmsor2"/>
      </w:pPr>
      <w:r>
        <w:t>Mi a háttérszín alapértelmezett, kezdeti értéke?</w:t>
      </w:r>
    </w:p>
    <w:p w14:paraId="10BD97E5" w14:textId="77777777" w:rsidR="004A1319" w:rsidRDefault="004A1319" w:rsidP="00996F72">
      <w:pPr>
        <w:pStyle w:val="kerdesek"/>
        <w:numPr>
          <w:ilvl w:val="0"/>
          <w:numId w:val="55"/>
        </w:numPr>
      </w:pPr>
      <w:r>
        <w:t>böngészőtől függ</w:t>
      </w:r>
    </w:p>
    <w:p w14:paraId="5478F8D8" w14:textId="77777777" w:rsidR="004A1319" w:rsidRDefault="004A1319" w:rsidP="00996F72">
      <w:pPr>
        <w:pStyle w:val="kerdesek"/>
        <w:numPr>
          <w:ilvl w:val="0"/>
          <w:numId w:val="55"/>
        </w:numPr>
      </w:pPr>
      <w:r>
        <w:t>fekete</w:t>
      </w:r>
    </w:p>
    <w:p w14:paraId="3FEF4957" w14:textId="77777777" w:rsidR="004A1319" w:rsidRPr="004A1319" w:rsidRDefault="004A1319" w:rsidP="00996F72">
      <w:pPr>
        <w:pStyle w:val="kerdesek"/>
        <w:numPr>
          <w:ilvl w:val="0"/>
          <w:numId w:val="55"/>
        </w:numPr>
        <w:rPr>
          <w:color w:val="00B050"/>
        </w:rPr>
      </w:pPr>
      <w:r w:rsidRPr="004A1319">
        <w:rPr>
          <w:color w:val="00B050"/>
        </w:rPr>
        <w:t>átlátszó</w:t>
      </w:r>
    </w:p>
    <w:p w14:paraId="59DD6466" w14:textId="77777777" w:rsidR="00E66FBE" w:rsidRDefault="004A1319" w:rsidP="00996F72">
      <w:pPr>
        <w:pStyle w:val="kerdesek"/>
        <w:numPr>
          <w:ilvl w:val="0"/>
          <w:numId w:val="55"/>
        </w:numPr>
      </w:pPr>
      <w:r>
        <w:t>fehér</w:t>
      </w:r>
    </w:p>
    <w:p w14:paraId="1D617612" w14:textId="77777777" w:rsidR="004A1319" w:rsidRDefault="004A1319" w:rsidP="004A1319">
      <w:pPr>
        <w:pStyle w:val="Cmsor2"/>
      </w:pPr>
      <w:r>
        <w:t>Meg lehet-e adni egy elemre több háttérképet?</w:t>
      </w:r>
    </w:p>
    <w:p w14:paraId="3EFB6249" w14:textId="77777777" w:rsidR="004A1319" w:rsidRDefault="004A1319" w:rsidP="00996F72">
      <w:pPr>
        <w:pStyle w:val="kerdesek"/>
        <w:numPr>
          <w:ilvl w:val="0"/>
          <w:numId w:val="56"/>
        </w:numPr>
      </w:pPr>
      <w:r>
        <w:t>nem</w:t>
      </w:r>
    </w:p>
    <w:p w14:paraId="4CF66AE0" w14:textId="77777777" w:rsidR="004A1319" w:rsidRPr="004A1319" w:rsidRDefault="004A1319" w:rsidP="00996F72">
      <w:pPr>
        <w:pStyle w:val="kerdesek"/>
        <w:numPr>
          <w:ilvl w:val="0"/>
          <w:numId w:val="56"/>
        </w:numPr>
        <w:rPr>
          <w:color w:val="00B050"/>
        </w:rPr>
      </w:pPr>
      <w:r w:rsidRPr="004A1319">
        <w:rPr>
          <w:color w:val="00B050"/>
        </w:rPr>
        <w:t>igen</w:t>
      </w:r>
    </w:p>
    <w:p w14:paraId="246F03D8" w14:textId="77777777" w:rsidR="004A1319" w:rsidRDefault="004A1319" w:rsidP="004A1319">
      <w:pPr>
        <w:pStyle w:val="Cmsor2"/>
      </w:pPr>
      <w:r>
        <w:t>A szegély állhat-e képből?</w:t>
      </w:r>
    </w:p>
    <w:p w14:paraId="51F34198" w14:textId="77777777" w:rsidR="004A1319" w:rsidRPr="004A1319" w:rsidRDefault="004A1319" w:rsidP="00996F72">
      <w:pPr>
        <w:pStyle w:val="kerdesek"/>
        <w:numPr>
          <w:ilvl w:val="0"/>
          <w:numId w:val="57"/>
        </w:numPr>
        <w:rPr>
          <w:color w:val="00B050"/>
        </w:rPr>
      </w:pPr>
      <w:r w:rsidRPr="004A1319">
        <w:rPr>
          <w:color w:val="00B050"/>
        </w:rPr>
        <w:t>igen</w:t>
      </w:r>
    </w:p>
    <w:p w14:paraId="7C285309" w14:textId="77777777" w:rsidR="004A1319" w:rsidRDefault="004A1319" w:rsidP="00996F72">
      <w:pPr>
        <w:pStyle w:val="kerdesek"/>
        <w:numPr>
          <w:ilvl w:val="0"/>
          <w:numId w:val="57"/>
        </w:numPr>
      </w:pPr>
      <w:r>
        <w:lastRenderedPageBreak/>
        <w:t>nem</w:t>
      </w:r>
    </w:p>
    <w:p w14:paraId="320672E9" w14:textId="19363558" w:rsidR="004A1319" w:rsidRDefault="004A1319" w:rsidP="004A1319">
      <w:pPr>
        <w:pStyle w:val="Cmsor2"/>
      </w:pPr>
      <w:r>
        <w:t>Sta</w:t>
      </w:r>
      <w:r w:rsidR="00941F0E">
        <w:t>t</w:t>
      </w:r>
      <w:r>
        <w:t>ikus pozícionálás esetén</w:t>
      </w:r>
    </w:p>
    <w:p w14:paraId="3C732B30" w14:textId="77777777" w:rsidR="004A1319" w:rsidRPr="004A1319" w:rsidRDefault="004A1319" w:rsidP="00996F72">
      <w:pPr>
        <w:pStyle w:val="kerdesek"/>
        <w:numPr>
          <w:ilvl w:val="0"/>
          <w:numId w:val="58"/>
        </w:numPr>
        <w:rPr>
          <w:color w:val="00B050"/>
        </w:rPr>
      </w:pPr>
      <w:r w:rsidRPr="004A1319">
        <w:rPr>
          <w:color w:val="00B050"/>
        </w:rPr>
        <w:t>Az elemek nincsenek pozícionálva, eredeti helyükre kerülnek.</w:t>
      </w:r>
    </w:p>
    <w:p w14:paraId="294CA269" w14:textId="77777777" w:rsidR="004A1319" w:rsidRDefault="004A1319" w:rsidP="00996F72">
      <w:pPr>
        <w:pStyle w:val="kerdesek"/>
        <w:numPr>
          <w:ilvl w:val="0"/>
          <w:numId w:val="58"/>
        </w:numPr>
      </w:pPr>
      <w:r>
        <w:t>Az elemek eltolásra kerülnek a lap bal felső sarkához képest.</w:t>
      </w:r>
    </w:p>
    <w:p w14:paraId="7BFF650A" w14:textId="77777777" w:rsidR="004A1319" w:rsidRDefault="004A1319" w:rsidP="00996F72">
      <w:pPr>
        <w:pStyle w:val="kerdesek"/>
        <w:numPr>
          <w:ilvl w:val="0"/>
          <w:numId w:val="58"/>
        </w:numPr>
      </w:pPr>
      <w:r>
        <w:t>Az elemek eltolásra kerülnek az eredeti helyükhöz képest.</w:t>
      </w:r>
    </w:p>
    <w:p w14:paraId="0FD43B1B" w14:textId="77777777" w:rsidR="004A1319" w:rsidRDefault="004A1319" w:rsidP="004A1319">
      <w:pPr>
        <w:pStyle w:val="Cmsor2"/>
      </w:pPr>
      <w:r>
        <w:t xml:space="preserve">Melyik az a pozícionálás, amellyel egy elem gördítés során is azonos </w:t>
      </w:r>
      <w:proofErr w:type="gramStart"/>
      <w:r>
        <w:t>pozíción</w:t>
      </w:r>
      <w:proofErr w:type="gramEnd"/>
      <w:r>
        <w:t xml:space="preserve"> tud maradni?</w:t>
      </w:r>
    </w:p>
    <w:p w14:paraId="5BEC21B2" w14:textId="77777777" w:rsidR="004A1319" w:rsidRDefault="004A1319" w:rsidP="00996F72">
      <w:pPr>
        <w:pStyle w:val="kerdesek"/>
        <w:numPr>
          <w:ilvl w:val="0"/>
          <w:numId w:val="59"/>
        </w:numPr>
      </w:pPr>
      <w:proofErr w:type="spellStart"/>
      <w:r>
        <w:t>static</w:t>
      </w:r>
      <w:proofErr w:type="spellEnd"/>
    </w:p>
    <w:p w14:paraId="0CD58DEC" w14:textId="77777777" w:rsidR="004A1319" w:rsidRDefault="004A1319" w:rsidP="00996F72">
      <w:pPr>
        <w:pStyle w:val="kerdesek"/>
        <w:numPr>
          <w:ilvl w:val="0"/>
          <w:numId w:val="59"/>
        </w:numPr>
      </w:pPr>
      <w:proofErr w:type="spellStart"/>
      <w:r>
        <w:t>absolute</w:t>
      </w:r>
      <w:proofErr w:type="spellEnd"/>
    </w:p>
    <w:p w14:paraId="77B24B8E" w14:textId="77777777" w:rsidR="004A1319" w:rsidRDefault="004A1319" w:rsidP="00996F72">
      <w:pPr>
        <w:pStyle w:val="kerdesek"/>
        <w:numPr>
          <w:ilvl w:val="0"/>
          <w:numId w:val="59"/>
        </w:numPr>
      </w:pPr>
      <w:proofErr w:type="spellStart"/>
      <w:r>
        <w:t>relative</w:t>
      </w:r>
      <w:proofErr w:type="spellEnd"/>
    </w:p>
    <w:p w14:paraId="0E0988F7" w14:textId="77777777" w:rsidR="004A1319" w:rsidRPr="004A1319" w:rsidRDefault="004A1319" w:rsidP="00996F72">
      <w:pPr>
        <w:pStyle w:val="kerdesek"/>
        <w:numPr>
          <w:ilvl w:val="0"/>
          <w:numId w:val="59"/>
        </w:numPr>
        <w:rPr>
          <w:color w:val="00B050"/>
        </w:rPr>
      </w:pPr>
      <w:proofErr w:type="gramStart"/>
      <w:r w:rsidRPr="004A1319">
        <w:rPr>
          <w:color w:val="00B050"/>
        </w:rPr>
        <w:t>fixed</w:t>
      </w:r>
      <w:proofErr w:type="gramEnd"/>
    </w:p>
    <w:p w14:paraId="1ED8214E" w14:textId="77777777" w:rsidR="004A1319" w:rsidRDefault="004A1319" w:rsidP="004A1319">
      <w:pPr>
        <w:pStyle w:val="Cmsor2"/>
      </w:pPr>
      <w:r>
        <w:t>Mit állíthatunk be a z-index paraméterrel?</w:t>
      </w:r>
    </w:p>
    <w:p w14:paraId="7DCDC36C" w14:textId="77777777" w:rsidR="004A1319" w:rsidRPr="004A1319" w:rsidRDefault="004A1319" w:rsidP="00996F72">
      <w:pPr>
        <w:pStyle w:val="kerdesek"/>
        <w:numPr>
          <w:ilvl w:val="0"/>
          <w:numId w:val="60"/>
        </w:numPr>
        <w:rPr>
          <w:color w:val="00B050"/>
        </w:rPr>
      </w:pPr>
      <w:r w:rsidRPr="004A1319">
        <w:rPr>
          <w:color w:val="00B050"/>
        </w:rPr>
        <w:t>mélységi sorrendet</w:t>
      </w:r>
    </w:p>
    <w:p w14:paraId="59CF0550" w14:textId="77777777" w:rsidR="004A1319" w:rsidRDefault="004A1319" w:rsidP="00996F72">
      <w:pPr>
        <w:pStyle w:val="kerdesek"/>
        <w:numPr>
          <w:ilvl w:val="0"/>
          <w:numId w:val="60"/>
        </w:numPr>
      </w:pPr>
      <w:r>
        <w:t xml:space="preserve">a </w:t>
      </w:r>
      <w:proofErr w:type="gramStart"/>
      <w:r>
        <w:t>fókuszba</w:t>
      </w:r>
      <w:proofErr w:type="gramEnd"/>
      <w:r>
        <w:t xml:space="preserve"> kerülés sorrendjét</w:t>
      </w:r>
    </w:p>
    <w:p w14:paraId="1C2D74A4" w14:textId="77777777" w:rsidR="009E2ACB" w:rsidRDefault="009E2ACB" w:rsidP="009E2ACB">
      <w:pPr>
        <w:pStyle w:val="Cmsor2"/>
      </w:pPr>
      <w:r>
        <w:t xml:space="preserve">A </w:t>
      </w:r>
      <w:proofErr w:type="spellStart"/>
      <w:r>
        <w:t>visibility</w:t>
      </w:r>
      <w:proofErr w:type="gramStart"/>
      <w:r>
        <w:t>:hidden</w:t>
      </w:r>
      <w:proofErr w:type="spellEnd"/>
      <w:proofErr w:type="gramEnd"/>
      <w:r>
        <w:t xml:space="preserve"> megadás</w:t>
      </w:r>
      <w:r w:rsidRPr="009E2ACB">
        <w:t>…</w:t>
      </w:r>
    </w:p>
    <w:p w14:paraId="760BAA4C" w14:textId="0188A331" w:rsidR="004A1319" w:rsidRPr="004A1319" w:rsidRDefault="004A1319" w:rsidP="009E2ACB">
      <w:pPr>
        <w:pStyle w:val="kerdesek"/>
        <w:numPr>
          <w:ilvl w:val="0"/>
          <w:numId w:val="191"/>
        </w:numPr>
        <w:rPr>
          <w:color w:val="00B050"/>
        </w:rPr>
      </w:pPr>
      <w:r w:rsidRPr="004A1319">
        <w:rPr>
          <w:color w:val="00B050"/>
        </w:rPr>
        <w:t>eltünteti az elemet, de a helyét kihagyja a böngésző.</w:t>
      </w:r>
    </w:p>
    <w:p w14:paraId="38911674" w14:textId="77777777" w:rsidR="004A1319" w:rsidRDefault="004A1319" w:rsidP="009E2ACB">
      <w:pPr>
        <w:pStyle w:val="kerdesek"/>
        <w:numPr>
          <w:ilvl w:val="0"/>
          <w:numId w:val="191"/>
        </w:numPr>
      </w:pPr>
      <w:r>
        <w:t>az elem bal felső sarkának helyét</w:t>
      </w:r>
    </w:p>
    <w:p w14:paraId="311728E6" w14:textId="77777777" w:rsidR="004A1319" w:rsidRDefault="004A1319" w:rsidP="009E2ACB">
      <w:pPr>
        <w:pStyle w:val="kerdesek"/>
        <w:numPr>
          <w:ilvl w:val="0"/>
          <w:numId w:val="191"/>
        </w:numPr>
      </w:pPr>
      <w:r>
        <w:t>az elem bal alsó sarkának helyét</w:t>
      </w:r>
    </w:p>
    <w:p w14:paraId="6088C157" w14:textId="77777777" w:rsidR="004A1319" w:rsidRDefault="004A1319" w:rsidP="009E2ACB">
      <w:pPr>
        <w:pStyle w:val="kerdesek"/>
        <w:numPr>
          <w:ilvl w:val="0"/>
          <w:numId w:val="191"/>
        </w:numPr>
      </w:pPr>
      <w:r>
        <w:t>eltünteti az elemet és a helyét sem hagyja ki a böngésző.</w:t>
      </w:r>
    </w:p>
    <w:p w14:paraId="796E12E0" w14:textId="77777777" w:rsidR="004A1319" w:rsidRDefault="004A1319" w:rsidP="004A1319">
      <w:pPr>
        <w:pStyle w:val="Cmsor2"/>
      </w:pPr>
      <w:r>
        <w:t xml:space="preserve">Az </w:t>
      </w:r>
      <w:proofErr w:type="spellStart"/>
      <w:r>
        <w:t>Opacity</w:t>
      </w:r>
      <w:proofErr w:type="spellEnd"/>
      <w:r>
        <w:t xml:space="preserve"> paraméterrel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beállíthatjuk …</w:t>
      </w:r>
      <w:proofErr w:type="gramEnd"/>
    </w:p>
    <w:p w14:paraId="0ED70746" w14:textId="77777777" w:rsidR="004A1319" w:rsidRPr="004A1319" w:rsidRDefault="004A1319" w:rsidP="00996F72">
      <w:pPr>
        <w:pStyle w:val="kerdesek"/>
        <w:numPr>
          <w:ilvl w:val="0"/>
          <w:numId w:val="61"/>
        </w:numPr>
        <w:rPr>
          <w:color w:val="00B050"/>
        </w:rPr>
      </w:pPr>
      <w:r w:rsidRPr="004A1319">
        <w:rPr>
          <w:color w:val="00B050"/>
        </w:rPr>
        <w:t>Az elem átlátszóságát állíthatjuk be.</w:t>
      </w:r>
    </w:p>
    <w:p w14:paraId="6A3ED17C" w14:textId="77777777" w:rsidR="004A1319" w:rsidRDefault="004A1319" w:rsidP="00996F72">
      <w:pPr>
        <w:pStyle w:val="kerdesek"/>
        <w:numPr>
          <w:ilvl w:val="0"/>
          <w:numId w:val="61"/>
        </w:numPr>
      </w:pPr>
      <w:r>
        <w:t xml:space="preserve">Az elem </w:t>
      </w:r>
      <w:proofErr w:type="gramStart"/>
      <w:r>
        <w:t>pozícióját</w:t>
      </w:r>
      <w:proofErr w:type="gramEnd"/>
      <w:r>
        <w:t xml:space="preserve"> állíthatjuk be.</w:t>
      </w:r>
    </w:p>
    <w:p w14:paraId="06F75FB6" w14:textId="77777777" w:rsidR="004A1319" w:rsidRDefault="004A1319" w:rsidP="00996F72">
      <w:pPr>
        <w:pStyle w:val="kerdesek"/>
        <w:numPr>
          <w:ilvl w:val="0"/>
          <w:numId w:val="61"/>
        </w:numPr>
      </w:pPr>
      <w:r>
        <w:t>Az elem háttérszínét állíthatjuk be.</w:t>
      </w:r>
    </w:p>
    <w:p w14:paraId="5B1F7E8A" w14:textId="77777777" w:rsidR="004A1319" w:rsidRDefault="00F063F3" w:rsidP="00F063F3">
      <w:pPr>
        <w:pStyle w:val="Cmsor2"/>
      </w:pPr>
      <w:r>
        <w:t>Melyik nem ál-szelektor?</w:t>
      </w:r>
    </w:p>
    <w:p w14:paraId="62466187" w14:textId="77777777" w:rsidR="00F063F3" w:rsidRDefault="00F063F3" w:rsidP="00996F72">
      <w:pPr>
        <w:pStyle w:val="kerdesek"/>
        <w:numPr>
          <w:ilvl w:val="0"/>
          <w:numId w:val="77"/>
        </w:numPr>
      </w:pPr>
      <w:proofErr w:type="gramStart"/>
      <w:r>
        <w:t>:</w:t>
      </w:r>
      <w:proofErr w:type="spellStart"/>
      <w:proofErr w:type="gramEnd"/>
      <w:r>
        <w:t>focus</w:t>
      </w:r>
      <w:proofErr w:type="spellEnd"/>
    </w:p>
    <w:p w14:paraId="41185960" w14:textId="77777777" w:rsidR="00F063F3" w:rsidRPr="00A76A37" w:rsidRDefault="00F063F3" w:rsidP="00996F72">
      <w:pPr>
        <w:pStyle w:val="kerdesek"/>
        <w:numPr>
          <w:ilvl w:val="0"/>
          <w:numId w:val="77"/>
        </w:numPr>
        <w:rPr>
          <w:color w:val="00B050"/>
        </w:rPr>
      </w:pPr>
      <w:r w:rsidRPr="00A76A37">
        <w:rPr>
          <w:color w:val="00B050"/>
        </w:rPr>
        <w:t>H1</w:t>
      </w:r>
    </w:p>
    <w:p w14:paraId="5E298FD7" w14:textId="77777777" w:rsidR="00F063F3" w:rsidRDefault="00A76A37" w:rsidP="00996F72">
      <w:pPr>
        <w:pStyle w:val="kerdesek"/>
        <w:numPr>
          <w:ilvl w:val="0"/>
          <w:numId w:val="77"/>
        </w:numPr>
      </w:pPr>
      <w:r>
        <w:t>:</w:t>
      </w:r>
      <w:proofErr w:type="gramStart"/>
      <w:r>
        <w:t>link</w:t>
      </w:r>
      <w:proofErr w:type="gramEnd"/>
    </w:p>
    <w:p w14:paraId="7B800E62" w14:textId="77777777" w:rsidR="00F063F3" w:rsidRDefault="00A76A37" w:rsidP="00996F72">
      <w:pPr>
        <w:pStyle w:val="kerdesek"/>
        <w:numPr>
          <w:ilvl w:val="0"/>
          <w:numId w:val="77"/>
        </w:numPr>
      </w:pPr>
      <w:proofErr w:type="gramStart"/>
      <w:r>
        <w:t>:</w:t>
      </w:r>
      <w:proofErr w:type="spellStart"/>
      <w:proofErr w:type="gramEnd"/>
      <w:r>
        <w:t>after</w:t>
      </w:r>
      <w:proofErr w:type="spellEnd"/>
    </w:p>
    <w:p w14:paraId="7AB4B94A" w14:textId="77777777" w:rsidR="00F063F3" w:rsidRDefault="00F063F3" w:rsidP="00F063F3">
      <w:pPr>
        <w:pStyle w:val="Cmsor2"/>
      </w:pPr>
      <w:r>
        <w:t>Egy szelektor után csak egy tulajdonságot tudunk beállítani:</w:t>
      </w:r>
    </w:p>
    <w:p w14:paraId="0235371C" w14:textId="77777777" w:rsidR="00F063F3" w:rsidRDefault="00F063F3" w:rsidP="00996F72">
      <w:pPr>
        <w:pStyle w:val="kerdesek"/>
        <w:numPr>
          <w:ilvl w:val="0"/>
          <w:numId w:val="78"/>
        </w:numPr>
      </w:pPr>
      <w:r>
        <w:t>igaz</w:t>
      </w:r>
    </w:p>
    <w:p w14:paraId="4E8FDDF3" w14:textId="77777777" w:rsidR="00F063F3" w:rsidRPr="00F063F3" w:rsidRDefault="00F063F3" w:rsidP="00996F72">
      <w:pPr>
        <w:pStyle w:val="kerdesek"/>
        <w:numPr>
          <w:ilvl w:val="0"/>
          <w:numId w:val="78"/>
        </w:numPr>
        <w:rPr>
          <w:color w:val="00B050"/>
        </w:rPr>
      </w:pPr>
      <w:r w:rsidRPr="00F063F3">
        <w:rPr>
          <w:color w:val="00B050"/>
        </w:rPr>
        <w:t>hamis</w:t>
      </w:r>
    </w:p>
    <w:p w14:paraId="004296A4" w14:textId="77777777" w:rsidR="004A1319" w:rsidRDefault="00A76A37" w:rsidP="00A76A37">
      <w:pPr>
        <w:pStyle w:val="Cmsor2"/>
      </w:pPr>
      <w:r>
        <w:t>Melyik a helyes kiértékelési sorrend?</w:t>
      </w:r>
    </w:p>
    <w:p w14:paraId="1599B027" w14:textId="77777777" w:rsidR="00A76A37" w:rsidRPr="00A76A37" w:rsidRDefault="00A76A37" w:rsidP="00996F72">
      <w:pPr>
        <w:pStyle w:val="kerdesek"/>
        <w:numPr>
          <w:ilvl w:val="0"/>
          <w:numId w:val="79"/>
        </w:numPr>
        <w:rPr>
          <w:color w:val="00B050"/>
        </w:rPr>
      </w:pPr>
      <w:r w:rsidRPr="00A76A37">
        <w:rPr>
          <w:color w:val="00B050"/>
        </w:rPr>
        <w:t>felhasználói beállítás – beágyazott stílus – be</w:t>
      </w:r>
      <w:proofErr w:type="gramStart"/>
      <w:r w:rsidRPr="00A76A37">
        <w:rPr>
          <w:color w:val="00B050"/>
        </w:rPr>
        <w:t>linkelt</w:t>
      </w:r>
      <w:proofErr w:type="gramEnd"/>
      <w:r w:rsidRPr="00A76A37">
        <w:rPr>
          <w:color w:val="00B050"/>
        </w:rPr>
        <w:t xml:space="preserve"> stílus – böngésző beállítása</w:t>
      </w:r>
    </w:p>
    <w:p w14:paraId="44077FD7" w14:textId="77777777" w:rsidR="004A1319" w:rsidRDefault="00A76A37" w:rsidP="00996F72">
      <w:pPr>
        <w:pStyle w:val="kerdesek"/>
        <w:numPr>
          <w:ilvl w:val="0"/>
          <w:numId w:val="79"/>
        </w:numPr>
      </w:pPr>
      <w:r>
        <w:t>be</w:t>
      </w:r>
      <w:proofErr w:type="gramStart"/>
      <w:r>
        <w:t>linkelt</w:t>
      </w:r>
      <w:proofErr w:type="gramEnd"/>
      <w:r>
        <w:t xml:space="preserve"> stílus – böngésző beállítása – felhasználói beállítás – beágyazott stílus</w:t>
      </w:r>
    </w:p>
    <w:p w14:paraId="6EC041BC" w14:textId="77777777" w:rsidR="00A76A37" w:rsidRDefault="00A76A37" w:rsidP="00996F72">
      <w:pPr>
        <w:pStyle w:val="kerdesek"/>
        <w:numPr>
          <w:ilvl w:val="0"/>
          <w:numId w:val="79"/>
        </w:numPr>
      </w:pPr>
      <w:r>
        <w:t>be</w:t>
      </w:r>
      <w:proofErr w:type="gramStart"/>
      <w:r>
        <w:t>linkelt</w:t>
      </w:r>
      <w:proofErr w:type="gramEnd"/>
      <w:r>
        <w:t xml:space="preserve"> stílus – felhasználói beállítás – beágyazott stílus – böngésző beállítása</w:t>
      </w:r>
    </w:p>
    <w:p w14:paraId="60A6CB85" w14:textId="77777777" w:rsidR="004A1319" w:rsidRDefault="00A76A37" w:rsidP="00996F72">
      <w:pPr>
        <w:pStyle w:val="kerdesek"/>
        <w:numPr>
          <w:ilvl w:val="0"/>
          <w:numId w:val="79"/>
        </w:numPr>
      </w:pPr>
      <w:r>
        <w:t>böngésző beállítása – beágyazott stílus –</w:t>
      </w:r>
      <w:r w:rsidRPr="00A76A37">
        <w:t xml:space="preserve"> </w:t>
      </w:r>
      <w:r>
        <w:t>be</w:t>
      </w:r>
      <w:proofErr w:type="gramStart"/>
      <w:r>
        <w:t>linkelt</w:t>
      </w:r>
      <w:proofErr w:type="gramEnd"/>
      <w:r>
        <w:t xml:space="preserve"> stílus –</w:t>
      </w:r>
      <w:r w:rsidRPr="00A76A37">
        <w:t xml:space="preserve"> </w:t>
      </w:r>
      <w:r>
        <w:t>felhasználói beállítás</w:t>
      </w:r>
    </w:p>
    <w:p w14:paraId="79DAA1D4" w14:textId="77777777" w:rsidR="00A76A37" w:rsidRDefault="00A76A37" w:rsidP="00A76A37">
      <w:pPr>
        <w:pStyle w:val="Cmsor2"/>
      </w:pPr>
      <w:r>
        <w:t xml:space="preserve">A </w:t>
      </w:r>
      <w:proofErr w:type="spellStart"/>
      <w:r>
        <w:t>style</w:t>
      </w:r>
      <w:proofErr w:type="spellEnd"/>
      <w:r>
        <w:t xml:space="preserve"> paramétert használva stílust rendelhetünk az adott elemhez.</w:t>
      </w:r>
    </w:p>
    <w:p w14:paraId="537F2D2A" w14:textId="77777777" w:rsidR="00A76A37" w:rsidRPr="00A76A37" w:rsidRDefault="00A76A37" w:rsidP="00996F72">
      <w:pPr>
        <w:pStyle w:val="kerdesek"/>
        <w:numPr>
          <w:ilvl w:val="0"/>
          <w:numId w:val="80"/>
        </w:numPr>
        <w:rPr>
          <w:color w:val="00B050"/>
        </w:rPr>
      </w:pPr>
      <w:r w:rsidRPr="00A76A37">
        <w:rPr>
          <w:color w:val="00B050"/>
        </w:rPr>
        <w:t>Igaz</w:t>
      </w:r>
    </w:p>
    <w:p w14:paraId="50F47481" w14:textId="77777777" w:rsidR="00A76A37" w:rsidRDefault="00A76A37" w:rsidP="00996F72">
      <w:pPr>
        <w:pStyle w:val="kerdesek"/>
        <w:numPr>
          <w:ilvl w:val="0"/>
          <w:numId w:val="80"/>
        </w:numPr>
      </w:pPr>
      <w:r>
        <w:t xml:space="preserve">Nem, a </w:t>
      </w:r>
      <w:proofErr w:type="spellStart"/>
      <w:r>
        <w:t>style</w:t>
      </w:r>
      <w:proofErr w:type="spellEnd"/>
      <w:r>
        <w:t xml:space="preserve"> paraméter lapon belüli stílus létrehozására szolgál</w:t>
      </w:r>
    </w:p>
    <w:p w14:paraId="4D26674F" w14:textId="77777777" w:rsidR="00A76A37" w:rsidRDefault="00A76A37" w:rsidP="00A76A37">
      <w:pPr>
        <w:pStyle w:val="Cmsor2"/>
      </w:pPr>
      <w:r>
        <w:lastRenderedPageBreak/>
        <w:t xml:space="preserve">Mit jelent az alábbi stílusdefiníció? &lt;p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gramStart"/>
      <w:r>
        <w:t>:justify</w:t>
      </w:r>
      <w:proofErr w:type="spellEnd"/>
      <w:proofErr w:type="gramEnd"/>
      <w:r>
        <w:t>"&gt;</w:t>
      </w:r>
    </w:p>
    <w:p w14:paraId="5556117F" w14:textId="77777777" w:rsidR="00A76A37" w:rsidRDefault="00A76A37" w:rsidP="00996F72">
      <w:pPr>
        <w:pStyle w:val="kerdesek"/>
        <w:numPr>
          <w:ilvl w:val="0"/>
          <w:numId w:val="81"/>
        </w:numPr>
      </w:pPr>
      <w:r>
        <w:t>Minden bekezdés az oldalon sorkizárt igazítású lesz.</w:t>
      </w:r>
    </w:p>
    <w:p w14:paraId="61EA2022" w14:textId="77777777" w:rsidR="00A76A37" w:rsidRPr="00A76A37" w:rsidRDefault="00A76A37" w:rsidP="00996F72">
      <w:pPr>
        <w:pStyle w:val="kerdesek"/>
        <w:numPr>
          <w:ilvl w:val="0"/>
          <w:numId w:val="81"/>
        </w:numPr>
        <w:rPr>
          <w:color w:val="00B050"/>
        </w:rPr>
      </w:pPr>
      <w:r w:rsidRPr="00A76A37">
        <w:rPr>
          <w:color w:val="00B050"/>
        </w:rPr>
        <w:t>Az adott bekezdés sorkizárt igazítású lesz.</w:t>
      </w:r>
    </w:p>
    <w:p w14:paraId="6DDFA0E0" w14:textId="77777777" w:rsidR="00A76A37" w:rsidRDefault="00A76A37" w:rsidP="00A76A37">
      <w:pPr>
        <w:pStyle w:val="Cmsor2"/>
      </w:pPr>
      <w:r>
        <w:t>Mi a hátránya a beágyazott stílus megadásnak?</w:t>
      </w:r>
    </w:p>
    <w:p w14:paraId="372B9A20" w14:textId="77777777" w:rsidR="00A76A37" w:rsidRPr="00A76A37" w:rsidRDefault="00A76A37" w:rsidP="00996F72">
      <w:pPr>
        <w:pStyle w:val="kerdesek"/>
        <w:numPr>
          <w:ilvl w:val="0"/>
          <w:numId w:val="82"/>
        </w:numPr>
        <w:rPr>
          <w:color w:val="00B050"/>
        </w:rPr>
      </w:pPr>
      <w:r w:rsidRPr="00A76A37">
        <w:rPr>
          <w:color w:val="00B050"/>
        </w:rPr>
        <w:t>Nem különül el megfelelően a tartalom a megjelenéstől, ezért körülményes a módosítás.</w:t>
      </w:r>
    </w:p>
    <w:p w14:paraId="1EC49512" w14:textId="77777777" w:rsidR="00A76A37" w:rsidRDefault="00A76A37" w:rsidP="00996F72">
      <w:pPr>
        <w:pStyle w:val="kerdesek"/>
        <w:numPr>
          <w:ilvl w:val="0"/>
          <w:numId w:val="82"/>
        </w:numPr>
      </w:pPr>
      <w:r>
        <w:t>Csak a formázások egy részét tudjuk így kihasználni.</w:t>
      </w:r>
    </w:p>
    <w:p w14:paraId="7697860A" w14:textId="77777777" w:rsidR="00A76A37" w:rsidRDefault="00A76A37" w:rsidP="00996F72">
      <w:pPr>
        <w:pStyle w:val="kerdesek"/>
        <w:numPr>
          <w:ilvl w:val="0"/>
          <w:numId w:val="82"/>
        </w:numPr>
      </w:pPr>
      <w:r>
        <w:t>Nincs semmilyen hátránya, ez is egy helyes módja a stílushasználatnak.</w:t>
      </w:r>
    </w:p>
    <w:p w14:paraId="2DFE17CF" w14:textId="77777777" w:rsidR="00A76A37" w:rsidRDefault="00A76A37" w:rsidP="00A76A37">
      <w:pPr>
        <w:pStyle w:val="Cmsor2"/>
      </w:pPr>
      <w:r>
        <w:t>Hogyan sorolhatjuk a fontos osztályba a bekezdést?</w:t>
      </w:r>
    </w:p>
    <w:p w14:paraId="07E42284" w14:textId="77777777" w:rsidR="00A76A37" w:rsidRDefault="00A76A37" w:rsidP="00996F72">
      <w:pPr>
        <w:pStyle w:val="kerdesek"/>
        <w:numPr>
          <w:ilvl w:val="0"/>
          <w:numId w:val="83"/>
        </w:numPr>
      </w:pPr>
      <w:r>
        <w:t xml:space="preserve">&lt;p </w:t>
      </w:r>
      <w:proofErr w:type="spellStart"/>
      <w:r>
        <w:t>class</w:t>
      </w:r>
      <w:proofErr w:type="spellEnd"/>
      <w:r>
        <w:t>="</w:t>
      </w:r>
      <w:proofErr w:type="gramStart"/>
      <w:r>
        <w:t>.fontos</w:t>
      </w:r>
      <w:proofErr w:type="gramEnd"/>
      <w:r>
        <w:t>"&gt;</w:t>
      </w:r>
    </w:p>
    <w:p w14:paraId="560CCBE9" w14:textId="77777777" w:rsidR="00A76A37" w:rsidRDefault="00A76A37" w:rsidP="00996F72">
      <w:pPr>
        <w:pStyle w:val="kerdesek"/>
        <w:numPr>
          <w:ilvl w:val="0"/>
          <w:numId w:val="83"/>
        </w:numPr>
      </w:pPr>
      <w:r>
        <w:t xml:space="preserve">&lt;p </w:t>
      </w:r>
      <w:proofErr w:type="spellStart"/>
      <w:r>
        <w:t>name</w:t>
      </w:r>
      <w:proofErr w:type="spellEnd"/>
      <w:r>
        <w:t>="fontos"&gt;</w:t>
      </w:r>
    </w:p>
    <w:p w14:paraId="43F79F0F" w14:textId="77777777" w:rsidR="00A76A37" w:rsidRDefault="00A76A37" w:rsidP="00996F72">
      <w:pPr>
        <w:pStyle w:val="kerdesek"/>
        <w:numPr>
          <w:ilvl w:val="0"/>
          <w:numId w:val="83"/>
        </w:numPr>
      </w:pPr>
      <w:r>
        <w:t>&lt;p fontos&gt;</w:t>
      </w:r>
    </w:p>
    <w:p w14:paraId="0D9DCE21" w14:textId="77777777" w:rsidR="00A76A37" w:rsidRDefault="00A76A37" w:rsidP="00996F72">
      <w:pPr>
        <w:pStyle w:val="kerdesek"/>
        <w:numPr>
          <w:ilvl w:val="0"/>
          <w:numId w:val="83"/>
        </w:numPr>
      </w:pPr>
      <w:r>
        <w:t xml:space="preserve">&lt;p </w:t>
      </w:r>
      <w:proofErr w:type="spellStart"/>
      <w:r>
        <w:t>id</w:t>
      </w:r>
      <w:proofErr w:type="spellEnd"/>
      <w:r>
        <w:t>="fontos"&gt;</w:t>
      </w:r>
    </w:p>
    <w:p w14:paraId="79F98CFE" w14:textId="77777777" w:rsidR="00A76A37" w:rsidRPr="00A76A37" w:rsidRDefault="00A76A37" w:rsidP="00996F72">
      <w:pPr>
        <w:pStyle w:val="kerdesek"/>
        <w:numPr>
          <w:ilvl w:val="0"/>
          <w:numId w:val="83"/>
        </w:numPr>
        <w:rPr>
          <w:color w:val="00B050"/>
        </w:rPr>
      </w:pPr>
      <w:r w:rsidRPr="00A76A37">
        <w:rPr>
          <w:color w:val="00B050"/>
        </w:rPr>
        <w:t xml:space="preserve">&lt;p </w:t>
      </w:r>
      <w:proofErr w:type="spellStart"/>
      <w:r w:rsidRPr="00A76A37">
        <w:rPr>
          <w:color w:val="00B050"/>
        </w:rPr>
        <w:t>class</w:t>
      </w:r>
      <w:proofErr w:type="spellEnd"/>
      <w:r w:rsidRPr="00A76A37">
        <w:rPr>
          <w:color w:val="00B050"/>
        </w:rPr>
        <w:t>="fontos"&gt;</w:t>
      </w:r>
    </w:p>
    <w:p w14:paraId="75A2F7A3" w14:textId="77777777" w:rsidR="00A76A37" w:rsidRDefault="00A76A37" w:rsidP="00A76A37">
      <w:pPr>
        <w:pStyle w:val="Cmsor2"/>
      </w:pPr>
      <w:r>
        <w:t>Melyik paraméterrel tudjuk a betűtípust beállítani?</w:t>
      </w:r>
    </w:p>
    <w:p w14:paraId="080322BA" w14:textId="77777777" w:rsidR="00A76A37" w:rsidRDefault="00A76A37" w:rsidP="00996F72">
      <w:pPr>
        <w:pStyle w:val="kerdesek"/>
        <w:numPr>
          <w:ilvl w:val="0"/>
          <w:numId w:val="84"/>
        </w:numPr>
      </w:pPr>
      <w:r>
        <w:t>font-</w:t>
      </w:r>
      <w:proofErr w:type="spellStart"/>
      <w:r>
        <w:t>type</w:t>
      </w:r>
      <w:proofErr w:type="spellEnd"/>
    </w:p>
    <w:p w14:paraId="7B57EC71" w14:textId="77777777" w:rsidR="00A76A37" w:rsidRDefault="00A76A37" w:rsidP="00996F72">
      <w:pPr>
        <w:pStyle w:val="kerdesek"/>
        <w:numPr>
          <w:ilvl w:val="0"/>
          <w:numId w:val="84"/>
        </w:numPr>
      </w:pPr>
      <w:r>
        <w:t>font-</w:t>
      </w:r>
      <w:proofErr w:type="spellStart"/>
      <w:r>
        <w:t>style</w:t>
      </w:r>
      <w:proofErr w:type="spellEnd"/>
    </w:p>
    <w:p w14:paraId="7716B810" w14:textId="77777777" w:rsidR="00A76A37" w:rsidRDefault="00A76A37" w:rsidP="00996F72">
      <w:pPr>
        <w:pStyle w:val="kerdesek"/>
        <w:numPr>
          <w:ilvl w:val="0"/>
          <w:numId w:val="84"/>
        </w:numPr>
      </w:pPr>
      <w:r>
        <w:t>font-</w:t>
      </w:r>
      <w:proofErr w:type="spellStart"/>
      <w:r>
        <w:t>kind</w:t>
      </w:r>
      <w:proofErr w:type="spellEnd"/>
    </w:p>
    <w:p w14:paraId="3DA03852" w14:textId="77777777" w:rsidR="00A76A37" w:rsidRPr="00A76A37" w:rsidRDefault="00A76A37" w:rsidP="00996F72">
      <w:pPr>
        <w:pStyle w:val="kerdesek"/>
        <w:numPr>
          <w:ilvl w:val="0"/>
          <w:numId w:val="84"/>
        </w:numPr>
        <w:rPr>
          <w:color w:val="00B050"/>
        </w:rPr>
      </w:pPr>
      <w:r w:rsidRPr="00A76A37">
        <w:rPr>
          <w:color w:val="00B050"/>
        </w:rPr>
        <w:t>font-</w:t>
      </w:r>
      <w:proofErr w:type="spellStart"/>
      <w:r w:rsidRPr="00A76A37">
        <w:rPr>
          <w:color w:val="00B050"/>
        </w:rPr>
        <w:t>family</w:t>
      </w:r>
      <w:proofErr w:type="spellEnd"/>
    </w:p>
    <w:p w14:paraId="469D7B07" w14:textId="77777777" w:rsidR="00A76A37" w:rsidRDefault="00A76A37" w:rsidP="00A76A37">
      <w:pPr>
        <w:pStyle w:val="Cmsor2"/>
      </w:pPr>
      <w:r>
        <w:t>Lehet egyedi betűtípust használni a weboldalakon?</w:t>
      </w:r>
    </w:p>
    <w:p w14:paraId="2285A232" w14:textId="77777777" w:rsidR="00A76A37" w:rsidRPr="00955790" w:rsidRDefault="00A76A37" w:rsidP="00996F72">
      <w:pPr>
        <w:pStyle w:val="kerdesek"/>
        <w:numPr>
          <w:ilvl w:val="0"/>
          <w:numId w:val="85"/>
        </w:numPr>
        <w:rPr>
          <w:color w:val="00B050"/>
        </w:rPr>
      </w:pPr>
      <w:r w:rsidRPr="00955790">
        <w:rPr>
          <w:color w:val="00B050"/>
        </w:rPr>
        <w:t>Igen.</w:t>
      </w:r>
    </w:p>
    <w:p w14:paraId="7BAC2C28" w14:textId="77777777" w:rsidR="00A76A37" w:rsidRDefault="00A76A37" w:rsidP="00996F72">
      <w:pPr>
        <w:pStyle w:val="kerdesek"/>
        <w:numPr>
          <w:ilvl w:val="0"/>
          <w:numId w:val="85"/>
        </w:numPr>
      </w:pPr>
      <w:r>
        <w:t>Nem, mert az nem lenne platformfüggetlen.</w:t>
      </w:r>
    </w:p>
    <w:p w14:paraId="1726EC20" w14:textId="77777777" w:rsidR="00A76A37" w:rsidRDefault="00A76A37" w:rsidP="00A76A37">
      <w:pPr>
        <w:pStyle w:val="Cmsor2"/>
      </w:pPr>
      <w:r>
        <w:t>Melyik paraméterrel adhatjuk meg a betűméretet?</w:t>
      </w:r>
    </w:p>
    <w:p w14:paraId="4B3D4930" w14:textId="77777777" w:rsidR="00A76A37" w:rsidRDefault="00A76A37" w:rsidP="00996F72">
      <w:pPr>
        <w:pStyle w:val="kerdesek"/>
        <w:numPr>
          <w:ilvl w:val="0"/>
          <w:numId w:val="86"/>
        </w:numPr>
      </w:pPr>
      <w:r>
        <w:t>font-</w:t>
      </w:r>
      <w:proofErr w:type="spellStart"/>
      <w:r>
        <w:t>measure</w:t>
      </w:r>
      <w:proofErr w:type="spellEnd"/>
    </w:p>
    <w:p w14:paraId="092D8DCF" w14:textId="77777777" w:rsidR="00A76A37" w:rsidRPr="0083359D" w:rsidRDefault="00A76A37" w:rsidP="00996F72">
      <w:pPr>
        <w:pStyle w:val="kerdesek"/>
        <w:numPr>
          <w:ilvl w:val="0"/>
          <w:numId w:val="86"/>
        </w:numPr>
        <w:rPr>
          <w:color w:val="00B050"/>
        </w:rPr>
      </w:pPr>
      <w:r w:rsidRPr="0083359D">
        <w:rPr>
          <w:color w:val="00B050"/>
        </w:rPr>
        <w:t>font-</w:t>
      </w:r>
      <w:proofErr w:type="spellStart"/>
      <w:r w:rsidRPr="0083359D">
        <w:rPr>
          <w:color w:val="00B050"/>
        </w:rPr>
        <w:t>size</w:t>
      </w:r>
      <w:proofErr w:type="spellEnd"/>
    </w:p>
    <w:p w14:paraId="33A5E9BC" w14:textId="77777777" w:rsidR="00A76A37" w:rsidRDefault="00A76A37" w:rsidP="00996F72">
      <w:pPr>
        <w:pStyle w:val="kerdesek"/>
        <w:numPr>
          <w:ilvl w:val="0"/>
          <w:numId w:val="86"/>
        </w:numPr>
      </w:pPr>
      <w:r>
        <w:t>font-</w:t>
      </w:r>
      <w:proofErr w:type="spellStart"/>
      <w:r>
        <w:t>small</w:t>
      </w:r>
      <w:proofErr w:type="spellEnd"/>
    </w:p>
    <w:p w14:paraId="7F049939" w14:textId="77777777" w:rsidR="00A76A37" w:rsidRDefault="00A76A37" w:rsidP="00996F72">
      <w:pPr>
        <w:pStyle w:val="kerdesek"/>
        <w:numPr>
          <w:ilvl w:val="0"/>
          <w:numId w:val="86"/>
        </w:numPr>
      </w:pPr>
      <w:r>
        <w:t>font-</w:t>
      </w:r>
      <w:proofErr w:type="spellStart"/>
      <w:r>
        <w:t>weight</w:t>
      </w:r>
      <w:proofErr w:type="spellEnd"/>
    </w:p>
    <w:p w14:paraId="6E772E4B" w14:textId="77777777" w:rsidR="0083359D" w:rsidRDefault="0083359D" w:rsidP="0083359D">
      <w:pPr>
        <w:pStyle w:val="Cmsor2"/>
      </w:pPr>
      <w:r>
        <w:t>Melyik paraméterrel adhatjuk meg a betű vastagságát?</w:t>
      </w:r>
    </w:p>
    <w:p w14:paraId="6D37E68F" w14:textId="77777777" w:rsidR="0083359D" w:rsidRPr="0083359D" w:rsidRDefault="0083359D" w:rsidP="00996F72">
      <w:pPr>
        <w:pStyle w:val="kerdesek"/>
        <w:numPr>
          <w:ilvl w:val="0"/>
          <w:numId w:val="87"/>
        </w:numPr>
        <w:rPr>
          <w:color w:val="00B050"/>
        </w:rPr>
      </w:pPr>
      <w:r w:rsidRPr="0083359D">
        <w:rPr>
          <w:color w:val="00B050"/>
        </w:rPr>
        <w:t>font-</w:t>
      </w:r>
      <w:proofErr w:type="spellStart"/>
      <w:r w:rsidRPr="0083359D">
        <w:rPr>
          <w:color w:val="00B050"/>
        </w:rPr>
        <w:t>weight</w:t>
      </w:r>
      <w:proofErr w:type="spellEnd"/>
    </w:p>
    <w:p w14:paraId="1494EAC5" w14:textId="77777777" w:rsidR="0083359D" w:rsidRDefault="0083359D" w:rsidP="00996F72">
      <w:pPr>
        <w:pStyle w:val="kerdesek"/>
        <w:numPr>
          <w:ilvl w:val="0"/>
          <w:numId w:val="87"/>
        </w:numPr>
      </w:pPr>
      <w:r>
        <w:t>font-</w:t>
      </w:r>
      <w:proofErr w:type="spellStart"/>
      <w:r>
        <w:t>bold</w:t>
      </w:r>
      <w:proofErr w:type="spellEnd"/>
    </w:p>
    <w:p w14:paraId="2FFF53EB" w14:textId="77777777" w:rsidR="0083359D" w:rsidRDefault="0083359D" w:rsidP="00996F72">
      <w:pPr>
        <w:pStyle w:val="kerdesek"/>
        <w:numPr>
          <w:ilvl w:val="0"/>
          <w:numId w:val="87"/>
        </w:numPr>
      </w:pPr>
      <w:r>
        <w:t>font-</w:t>
      </w:r>
      <w:proofErr w:type="spellStart"/>
      <w:r>
        <w:t>size</w:t>
      </w:r>
      <w:proofErr w:type="spellEnd"/>
    </w:p>
    <w:p w14:paraId="71433BBB" w14:textId="77777777" w:rsidR="00A76A37" w:rsidRDefault="0083359D" w:rsidP="00996F72">
      <w:pPr>
        <w:pStyle w:val="kerdesek"/>
        <w:numPr>
          <w:ilvl w:val="0"/>
          <w:numId w:val="87"/>
        </w:numPr>
      </w:pPr>
      <w:r>
        <w:t>font-</w:t>
      </w:r>
      <w:proofErr w:type="spellStart"/>
      <w:r>
        <w:t>length</w:t>
      </w:r>
      <w:proofErr w:type="spellEnd"/>
    </w:p>
    <w:p w14:paraId="3B575B36" w14:textId="77777777" w:rsidR="0083359D" w:rsidRDefault="0083359D" w:rsidP="0083359D">
      <w:pPr>
        <w:pStyle w:val="Cmsor2"/>
      </w:pPr>
      <w:r>
        <w:t>Kiskapitális betűvel szeretnék írni, mi a helyes megadási mód?</w:t>
      </w:r>
    </w:p>
    <w:p w14:paraId="2152FE36" w14:textId="77777777" w:rsidR="0083359D" w:rsidRDefault="0083359D" w:rsidP="00996F72">
      <w:pPr>
        <w:pStyle w:val="kerdesek"/>
        <w:numPr>
          <w:ilvl w:val="0"/>
          <w:numId w:val="88"/>
        </w:numPr>
      </w:pPr>
      <w:proofErr w:type="spellStart"/>
      <w:r>
        <w:t>font-smallcaps</w:t>
      </w:r>
      <w:proofErr w:type="gramStart"/>
      <w:r>
        <w:t>:true</w:t>
      </w:r>
      <w:proofErr w:type="spellEnd"/>
      <w:proofErr w:type="gramEnd"/>
    </w:p>
    <w:p w14:paraId="07EF1E0F" w14:textId="77777777" w:rsidR="0083359D" w:rsidRDefault="0083359D" w:rsidP="00996F72">
      <w:pPr>
        <w:pStyle w:val="kerdesek"/>
        <w:numPr>
          <w:ilvl w:val="0"/>
          <w:numId w:val="88"/>
        </w:numPr>
      </w:pPr>
      <w:proofErr w:type="spellStart"/>
      <w:r>
        <w:t>font-style</w:t>
      </w:r>
      <w:proofErr w:type="gramStart"/>
      <w:r>
        <w:t>:small-caps</w:t>
      </w:r>
      <w:proofErr w:type="spellEnd"/>
      <w:proofErr w:type="gramEnd"/>
    </w:p>
    <w:p w14:paraId="7B60E104" w14:textId="77777777" w:rsidR="0083359D" w:rsidRPr="0083359D" w:rsidRDefault="0083359D" w:rsidP="00996F72">
      <w:pPr>
        <w:pStyle w:val="kerdesek"/>
        <w:numPr>
          <w:ilvl w:val="0"/>
          <w:numId w:val="88"/>
        </w:numPr>
        <w:rPr>
          <w:color w:val="00B050"/>
        </w:rPr>
      </w:pPr>
      <w:r w:rsidRPr="0083359D">
        <w:rPr>
          <w:color w:val="00B050"/>
        </w:rPr>
        <w:t xml:space="preserve">font-variant: </w:t>
      </w:r>
      <w:proofErr w:type="spellStart"/>
      <w:r w:rsidRPr="0083359D">
        <w:rPr>
          <w:color w:val="00B050"/>
        </w:rPr>
        <w:t>small-caps</w:t>
      </w:r>
      <w:proofErr w:type="spellEnd"/>
    </w:p>
    <w:p w14:paraId="4EA53FCD" w14:textId="77777777" w:rsidR="00A76A37" w:rsidRDefault="0083359D" w:rsidP="00996F72">
      <w:pPr>
        <w:pStyle w:val="kerdesek"/>
        <w:numPr>
          <w:ilvl w:val="0"/>
          <w:numId w:val="88"/>
        </w:numPr>
      </w:pPr>
      <w:proofErr w:type="spellStart"/>
      <w:r>
        <w:t>font-kind</w:t>
      </w:r>
      <w:proofErr w:type="gramStart"/>
      <w:r>
        <w:t>:smallcaps</w:t>
      </w:r>
      <w:proofErr w:type="spellEnd"/>
      <w:proofErr w:type="gramEnd"/>
    </w:p>
    <w:p w14:paraId="348D844C" w14:textId="77777777" w:rsidR="0083359D" w:rsidRDefault="0083359D" w:rsidP="0083359D">
      <w:pPr>
        <w:pStyle w:val="Cmsor2"/>
      </w:pPr>
      <w:r>
        <w:t>A betűköz beállítása a következő paraméterrel történik:</w:t>
      </w:r>
    </w:p>
    <w:p w14:paraId="341935DF" w14:textId="77777777" w:rsidR="0083359D" w:rsidRDefault="0083359D" w:rsidP="00996F72">
      <w:pPr>
        <w:pStyle w:val="Listaszerbekezds"/>
        <w:numPr>
          <w:ilvl w:val="0"/>
          <w:numId w:val="89"/>
        </w:numPr>
      </w:pPr>
      <w:proofErr w:type="spellStart"/>
      <w:r>
        <w:t>letter</w:t>
      </w:r>
      <w:proofErr w:type="spellEnd"/>
      <w:r>
        <w:t>-margin</w:t>
      </w:r>
    </w:p>
    <w:p w14:paraId="463472D2" w14:textId="77777777" w:rsidR="0083359D" w:rsidRDefault="0083359D" w:rsidP="00996F72">
      <w:pPr>
        <w:pStyle w:val="Listaszerbekezds"/>
        <w:numPr>
          <w:ilvl w:val="0"/>
          <w:numId w:val="89"/>
        </w:numPr>
      </w:pPr>
      <w:proofErr w:type="spellStart"/>
      <w:r>
        <w:t>letter-padding</w:t>
      </w:r>
      <w:proofErr w:type="spellEnd"/>
    </w:p>
    <w:p w14:paraId="6525AEB7" w14:textId="77777777" w:rsidR="00A76A37" w:rsidRPr="0083359D" w:rsidRDefault="0083359D" w:rsidP="00996F72">
      <w:pPr>
        <w:pStyle w:val="Listaszerbekezds"/>
        <w:numPr>
          <w:ilvl w:val="0"/>
          <w:numId w:val="89"/>
        </w:numPr>
        <w:rPr>
          <w:color w:val="00B050"/>
        </w:rPr>
      </w:pPr>
      <w:proofErr w:type="spellStart"/>
      <w:r w:rsidRPr="0083359D">
        <w:rPr>
          <w:color w:val="00B050"/>
        </w:rPr>
        <w:t>letter-spacing</w:t>
      </w:r>
      <w:proofErr w:type="spellEnd"/>
    </w:p>
    <w:p w14:paraId="71AC86CF" w14:textId="77777777" w:rsidR="0083359D" w:rsidRDefault="0083359D" w:rsidP="0083359D">
      <w:pPr>
        <w:pStyle w:val="Cmsor2"/>
      </w:pPr>
      <w:r>
        <w:lastRenderedPageBreak/>
        <w:t>A szöveg akár árnyékolt is lehet.</w:t>
      </w:r>
    </w:p>
    <w:p w14:paraId="02BC955C" w14:textId="77777777" w:rsidR="0083359D" w:rsidRPr="0083359D" w:rsidRDefault="0083359D" w:rsidP="00996F72">
      <w:pPr>
        <w:pStyle w:val="Listaszerbekezds"/>
        <w:numPr>
          <w:ilvl w:val="0"/>
          <w:numId w:val="90"/>
        </w:numPr>
        <w:rPr>
          <w:color w:val="00B050"/>
        </w:rPr>
      </w:pPr>
      <w:r w:rsidRPr="0083359D">
        <w:rPr>
          <w:color w:val="00B050"/>
        </w:rPr>
        <w:t>Igaz</w:t>
      </w:r>
    </w:p>
    <w:p w14:paraId="17BA9C1A" w14:textId="77777777" w:rsidR="00A76A37" w:rsidRDefault="0083359D" w:rsidP="00996F72">
      <w:pPr>
        <w:pStyle w:val="Listaszerbekezds"/>
        <w:numPr>
          <w:ilvl w:val="0"/>
          <w:numId w:val="90"/>
        </w:numPr>
      </w:pPr>
      <w:r>
        <w:t>Hamis, csak ha képként helyezzük el.</w:t>
      </w:r>
    </w:p>
    <w:p w14:paraId="6D035555" w14:textId="77777777" w:rsidR="0083359D" w:rsidRDefault="0083359D" w:rsidP="0083359D">
      <w:pPr>
        <w:pStyle w:val="Cmsor2"/>
      </w:pPr>
      <w:r>
        <w:t>Ha stíluslap segítségével szeretnénk aláhúzni egy szöveget, akkor a következő paramétert kell használni:</w:t>
      </w:r>
    </w:p>
    <w:p w14:paraId="33ED7E17" w14:textId="77777777" w:rsidR="0083359D" w:rsidRPr="0083359D" w:rsidRDefault="0083359D" w:rsidP="00996F72">
      <w:pPr>
        <w:pStyle w:val="kerdesek"/>
        <w:numPr>
          <w:ilvl w:val="0"/>
          <w:numId w:val="91"/>
        </w:numPr>
        <w:rPr>
          <w:color w:val="00B050"/>
        </w:rPr>
      </w:pPr>
      <w:r w:rsidRPr="0083359D">
        <w:rPr>
          <w:color w:val="00B050"/>
        </w:rPr>
        <w:t>text-</w:t>
      </w:r>
      <w:proofErr w:type="spellStart"/>
      <w:r w:rsidRPr="0083359D">
        <w:rPr>
          <w:color w:val="00B050"/>
        </w:rPr>
        <w:t>decoration</w:t>
      </w:r>
      <w:proofErr w:type="spellEnd"/>
      <w:r w:rsidRPr="0083359D">
        <w:rPr>
          <w:color w:val="00B050"/>
        </w:rPr>
        <w:t xml:space="preserve">: </w:t>
      </w:r>
      <w:proofErr w:type="spellStart"/>
      <w:r w:rsidRPr="0083359D">
        <w:rPr>
          <w:color w:val="00B050"/>
        </w:rPr>
        <w:t>underline</w:t>
      </w:r>
      <w:proofErr w:type="spellEnd"/>
    </w:p>
    <w:p w14:paraId="390AF486" w14:textId="77777777" w:rsidR="0083359D" w:rsidRDefault="0083359D" w:rsidP="00996F72">
      <w:pPr>
        <w:pStyle w:val="kerdesek"/>
        <w:numPr>
          <w:ilvl w:val="0"/>
          <w:numId w:val="91"/>
        </w:numPr>
      </w:pPr>
      <w:r>
        <w:t>text-</w:t>
      </w:r>
      <w:proofErr w:type="spellStart"/>
      <w:r>
        <w:t>underline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74538D0C" w14:textId="77777777" w:rsidR="00A76A37" w:rsidRDefault="0083359D" w:rsidP="00996F72">
      <w:pPr>
        <w:pStyle w:val="kerdesek"/>
        <w:numPr>
          <w:ilvl w:val="0"/>
          <w:numId w:val="91"/>
        </w:numPr>
      </w:pPr>
      <w:proofErr w:type="spellStart"/>
      <w:r>
        <w:t>font-style</w:t>
      </w:r>
      <w:proofErr w:type="gramStart"/>
      <w:r>
        <w:t>:underline</w:t>
      </w:r>
      <w:proofErr w:type="spellEnd"/>
      <w:proofErr w:type="gramEnd"/>
    </w:p>
    <w:p w14:paraId="4456F36E" w14:textId="77777777" w:rsidR="002D583E" w:rsidRDefault="002D583E" w:rsidP="002D583E">
      <w:pPr>
        <w:pStyle w:val="Cmsor2"/>
      </w:pPr>
      <w:r>
        <w:t>A szöveg jobbra igazítását melyik paraméterrel tudjuk beállítani a stílus lapon?</w:t>
      </w:r>
    </w:p>
    <w:p w14:paraId="56C5965B" w14:textId="77777777" w:rsidR="00A76A37" w:rsidRPr="002D583E" w:rsidRDefault="002D583E" w:rsidP="00996F72">
      <w:pPr>
        <w:pStyle w:val="Listaszerbekezds"/>
        <w:numPr>
          <w:ilvl w:val="0"/>
          <w:numId w:val="92"/>
        </w:numPr>
        <w:rPr>
          <w:rStyle w:val="kodokChar"/>
          <w:rFonts w:ascii="Times New Roman" w:eastAsiaTheme="minorHAnsi" w:hAnsi="Times New Roman" w:cs="Times New Roman"/>
          <w:color w:val="00B050"/>
        </w:rPr>
      </w:pPr>
      <w:proofErr w:type="gramStart"/>
      <w:r w:rsidRPr="002D583E">
        <w:rPr>
          <w:rStyle w:val="kodokChar"/>
          <w:rFonts w:ascii="Times New Roman" w:eastAsiaTheme="minorHAnsi" w:hAnsi="Times New Roman" w:cs="Times New Roman"/>
          <w:color w:val="00B050"/>
        </w:rPr>
        <w:t>{ text-</w:t>
      </w:r>
      <w:proofErr w:type="spellStart"/>
      <w:r w:rsidRPr="002D583E">
        <w:rPr>
          <w:rStyle w:val="kodokChar"/>
          <w:rFonts w:ascii="Times New Roman" w:eastAsiaTheme="minorHAnsi" w:hAnsi="Times New Roman" w:cs="Times New Roman"/>
          <w:color w:val="00B050"/>
        </w:rPr>
        <w:t>align</w:t>
      </w:r>
      <w:proofErr w:type="spellEnd"/>
      <w:proofErr w:type="gramEnd"/>
      <w:r w:rsidRPr="002D583E">
        <w:rPr>
          <w:rStyle w:val="kodokChar"/>
          <w:rFonts w:ascii="Times New Roman" w:eastAsiaTheme="minorHAnsi" w:hAnsi="Times New Roman" w:cs="Times New Roman"/>
          <w:color w:val="00B050"/>
        </w:rPr>
        <w:t xml:space="preserve">: </w:t>
      </w:r>
      <w:proofErr w:type="spellStart"/>
      <w:r w:rsidRPr="002D583E">
        <w:rPr>
          <w:rStyle w:val="kodokChar"/>
          <w:rFonts w:ascii="Times New Roman" w:eastAsiaTheme="minorHAnsi" w:hAnsi="Times New Roman" w:cs="Times New Roman"/>
          <w:color w:val="00B050"/>
        </w:rPr>
        <w:t>right</w:t>
      </w:r>
      <w:proofErr w:type="spellEnd"/>
      <w:r w:rsidRPr="002D583E">
        <w:rPr>
          <w:rStyle w:val="kodokChar"/>
          <w:rFonts w:ascii="Times New Roman" w:eastAsiaTheme="minorHAnsi" w:hAnsi="Times New Roman" w:cs="Times New Roman"/>
          <w:color w:val="00B050"/>
        </w:rPr>
        <w:t>;}</w:t>
      </w:r>
    </w:p>
    <w:p w14:paraId="75260143" w14:textId="77777777" w:rsidR="002D583E" w:rsidRPr="002D583E" w:rsidRDefault="002D583E" w:rsidP="00996F72">
      <w:pPr>
        <w:pStyle w:val="Listaszerbekezds"/>
        <w:numPr>
          <w:ilvl w:val="0"/>
          <w:numId w:val="92"/>
        </w:numPr>
        <w:rPr>
          <w:rFonts w:cs="Times New Roman"/>
        </w:rPr>
      </w:pPr>
      <w:proofErr w:type="gramStart"/>
      <w:r w:rsidRPr="002D583E">
        <w:rPr>
          <w:rStyle w:val="kodokChar"/>
          <w:rFonts w:ascii="Times New Roman" w:eastAsiaTheme="minorHAnsi" w:hAnsi="Times New Roman" w:cs="Times New Roman"/>
        </w:rPr>
        <w:t>{ text</w:t>
      </w:r>
      <w:proofErr w:type="gramEnd"/>
      <w:r w:rsidRPr="002D583E">
        <w:rPr>
          <w:rStyle w:val="kodokChar"/>
          <w:rFonts w:ascii="Times New Roman" w:eastAsiaTheme="minorHAnsi" w:hAnsi="Times New Roman" w:cs="Times New Roman"/>
        </w:rPr>
        <w:t xml:space="preserve">: </w:t>
      </w:r>
      <w:proofErr w:type="spellStart"/>
      <w:r w:rsidRPr="002D583E">
        <w:rPr>
          <w:rStyle w:val="kodokChar"/>
          <w:rFonts w:ascii="Times New Roman" w:eastAsiaTheme="minorHAnsi" w:hAnsi="Times New Roman" w:cs="Times New Roman"/>
        </w:rPr>
        <w:t>right</w:t>
      </w:r>
      <w:proofErr w:type="spellEnd"/>
      <w:r w:rsidRPr="002D583E">
        <w:rPr>
          <w:rStyle w:val="kodokChar"/>
          <w:rFonts w:ascii="Times New Roman" w:eastAsiaTheme="minorHAnsi" w:hAnsi="Times New Roman" w:cs="Times New Roman"/>
        </w:rPr>
        <w:t>;}</w:t>
      </w:r>
    </w:p>
    <w:p w14:paraId="4E0B703C" w14:textId="69AEED5E" w:rsidR="002D583E" w:rsidRPr="002D583E" w:rsidRDefault="002D583E" w:rsidP="00996F72">
      <w:pPr>
        <w:pStyle w:val="Listaszerbekezds"/>
        <w:numPr>
          <w:ilvl w:val="0"/>
          <w:numId w:val="92"/>
        </w:numPr>
        <w:rPr>
          <w:rFonts w:cs="Times New Roman"/>
        </w:rPr>
      </w:pPr>
      <w:proofErr w:type="gramStart"/>
      <w:r w:rsidRPr="002D583E">
        <w:rPr>
          <w:rStyle w:val="kodokChar"/>
          <w:rFonts w:ascii="Times New Roman" w:eastAsiaTheme="minorHAnsi" w:hAnsi="Times New Roman" w:cs="Times New Roman"/>
        </w:rPr>
        <w:t>{ text-</w:t>
      </w:r>
      <w:proofErr w:type="spellStart"/>
      <w:r w:rsidRPr="002D583E">
        <w:rPr>
          <w:rStyle w:val="kodokChar"/>
          <w:rFonts w:ascii="Times New Roman" w:eastAsiaTheme="minorHAnsi" w:hAnsi="Times New Roman" w:cs="Times New Roman"/>
        </w:rPr>
        <w:t>po</w:t>
      </w:r>
      <w:r w:rsidR="004B5C73">
        <w:rPr>
          <w:rStyle w:val="kodokChar"/>
          <w:rFonts w:ascii="Times New Roman" w:eastAsiaTheme="minorHAnsi" w:hAnsi="Times New Roman" w:cs="Times New Roman"/>
        </w:rPr>
        <w:t>s</w:t>
      </w:r>
      <w:r w:rsidRPr="002D583E">
        <w:rPr>
          <w:rStyle w:val="kodokChar"/>
          <w:rFonts w:ascii="Times New Roman" w:eastAsiaTheme="minorHAnsi" w:hAnsi="Times New Roman" w:cs="Times New Roman"/>
        </w:rPr>
        <w:t>ition</w:t>
      </w:r>
      <w:proofErr w:type="spellEnd"/>
      <w:proofErr w:type="gramEnd"/>
      <w:r w:rsidRPr="002D583E">
        <w:rPr>
          <w:rStyle w:val="kodokChar"/>
          <w:rFonts w:ascii="Times New Roman" w:eastAsiaTheme="minorHAnsi" w:hAnsi="Times New Roman" w:cs="Times New Roman"/>
        </w:rPr>
        <w:t xml:space="preserve">: </w:t>
      </w:r>
      <w:proofErr w:type="spellStart"/>
      <w:r w:rsidRPr="002D583E">
        <w:rPr>
          <w:rStyle w:val="kodokChar"/>
          <w:rFonts w:ascii="Times New Roman" w:eastAsiaTheme="minorHAnsi" w:hAnsi="Times New Roman" w:cs="Times New Roman"/>
        </w:rPr>
        <w:t>right</w:t>
      </w:r>
      <w:proofErr w:type="spellEnd"/>
      <w:r w:rsidRPr="002D583E">
        <w:rPr>
          <w:rStyle w:val="kodokChar"/>
          <w:rFonts w:ascii="Times New Roman" w:eastAsiaTheme="minorHAnsi" w:hAnsi="Times New Roman" w:cs="Times New Roman"/>
        </w:rPr>
        <w:t>;}</w:t>
      </w:r>
    </w:p>
    <w:p w14:paraId="27DD823E" w14:textId="77777777" w:rsidR="002D583E" w:rsidRPr="002D583E" w:rsidRDefault="002D583E" w:rsidP="00996F72">
      <w:pPr>
        <w:pStyle w:val="Listaszerbekezds"/>
        <w:numPr>
          <w:ilvl w:val="0"/>
          <w:numId w:val="92"/>
        </w:numPr>
        <w:rPr>
          <w:rFonts w:cs="Times New Roman"/>
        </w:rPr>
      </w:pPr>
      <w:proofErr w:type="gramStart"/>
      <w:r w:rsidRPr="002D583E">
        <w:rPr>
          <w:rStyle w:val="kodokChar"/>
          <w:rFonts w:ascii="Times New Roman" w:eastAsiaTheme="minorHAnsi" w:hAnsi="Times New Roman" w:cs="Times New Roman"/>
        </w:rPr>
        <w:t>{ text-</w:t>
      </w:r>
      <w:proofErr w:type="spellStart"/>
      <w:r w:rsidRPr="002D583E">
        <w:rPr>
          <w:rStyle w:val="kodokChar"/>
          <w:rFonts w:ascii="Times New Roman" w:eastAsiaTheme="minorHAnsi" w:hAnsi="Times New Roman" w:cs="Times New Roman"/>
        </w:rPr>
        <w:t>vertical</w:t>
      </w:r>
      <w:proofErr w:type="spellEnd"/>
      <w:proofErr w:type="gramEnd"/>
      <w:r w:rsidRPr="002D583E">
        <w:rPr>
          <w:rStyle w:val="kodokChar"/>
          <w:rFonts w:ascii="Times New Roman" w:eastAsiaTheme="minorHAnsi" w:hAnsi="Times New Roman" w:cs="Times New Roman"/>
        </w:rPr>
        <w:t xml:space="preserve">: </w:t>
      </w:r>
      <w:proofErr w:type="spellStart"/>
      <w:r w:rsidRPr="002D583E">
        <w:rPr>
          <w:rStyle w:val="kodokChar"/>
          <w:rFonts w:ascii="Times New Roman" w:eastAsiaTheme="minorHAnsi" w:hAnsi="Times New Roman" w:cs="Times New Roman"/>
        </w:rPr>
        <w:t>right</w:t>
      </w:r>
      <w:proofErr w:type="spellEnd"/>
      <w:r w:rsidRPr="002D583E">
        <w:rPr>
          <w:rStyle w:val="kodokChar"/>
          <w:rFonts w:ascii="Times New Roman" w:eastAsiaTheme="minorHAnsi" w:hAnsi="Times New Roman" w:cs="Times New Roman"/>
        </w:rPr>
        <w:t>;}</w:t>
      </w:r>
    </w:p>
    <w:p w14:paraId="77DA5332" w14:textId="1D85C7B7" w:rsidR="002D583E" w:rsidRDefault="00847E74" w:rsidP="00847E74">
      <w:pPr>
        <w:pStyle w:val="Cmsor2"/>
      </w:pPr>
      <w:r>
        <w:t>Mit állít be a következő paraméte</w:t>
      </w:r>
      <w:r w:rsidR="004B5C73">
        <w:t>r:</w:t>
      </w:r>
      <w:r>
        <w:t xml:space="preserve"> </w:t>
      </w:r>
      <w:proofErr w:type="spellStart"/>
      <w:r w:rsidRPr="00847E74">
        <w:t>box-shadow</w:t>
      </w:r>
      <w:proofErr w:type="spellEnd"/>
      <w:r w:rsidRPr="00847E74">
        <w:t xml:space="preserve">: 5px </w:t>
      </w:r>
      <w:proofErr w:type="spellStart"/>
      <w:r w:rsidRPr="00847E74">
        <w:t>5px</w:t>
      </w:r>
      <w:proofErr w:type="spellEnd"/>
      <w:r w:rsidRPr="00847E74">
        <w:t xml:space="preserve"> </w:t>
      </w:r>
      <w:proofErr w:type="spellStart"/>
      <w:proofErr w:type="gramStart"/>
      <w:r w:rsidRPr="00847E74">
        <w:t>rgba</w:t>
      </w:r>
      <w:proofErr w:type="spellEnd"/>
      <w:r w:rsidRPr="00847E74">
        <w:t>(</w:t>
      </w:r>
      <w:proofErr w:type="gramEnd"/>
      <w:r>
        <w:t>255</w:t>
      </w:r>
      <w:r w:rsidRPr="00847E74">
        <w:t>, 0, 0, 1)</w:t>
      </w:r>
      <w:r>
        <w:t xml:space="preserve"> paraméter értékei?</w:t>
      </w:r>
    </w:p>
    <w:p w14:paraId="0DB69ABB" w14:textId="77777777" w:rsidR="00847E74" w:rsidRPr="00740F17" w:rsidRDefault="00847E74" w:rsidP="00996F72">
      <w:pPr>
        <w:pStyle w:val="kerdesek"/>
        <w:numPr>
          <w:ilvl w:val="0"/>
          <w:numId w:val="93"/>
        </w:numPr>
        <w:rPr>
          <w:color w:val="00B050"/>
        </w:rPr>
      </w:pPr>
      <w:r w:rsidRPr="00740F17">
        <w:rPr>
          <w:color w:val="00B050"/>
        </w:rPr>
        <w:t>vízszintes eltolást, függőleges eltolást, az árnyék vörös színét</w:t>
      </w:r>
    </w:p>
    <w:p w14:paraId="315AAB43" w14:textId="77777777" w:rsidR="002D583E" w:rsidRDefault="00847E74" w:rsidP="00996F72">
      <w:pPr>
        <w:pStyle w:val="kerdesek"/>
        <w:numPr>
          <w:ilvl w:val="0"/>
          <w:numId w:val="93"/>
        </w:numPr>
      </w:pPr>
      <w:r>
        <w:t>árnyék hosszát, árnyék vastagságát, az árnyék fekete színét</w:t>
      </w:r>
    </w:p>
    <w:p w14:paraId="7E68ED12" w14:textId="77777777" w:rsidR="00847E74" w:rsidRDefault="00847E74" w:rsidP="00996F72">
      <w:pPr>
        <w:pStyle w:val="kerdesek"/>
        <w:numPr>
          <w:ilvl w:val="0"/>
          <w:numId w:val="93"/>
        </w:numPr>
      </w:pPr>
      <w:r>
        <w:t>függőleges eltolást, vízszintes eltolást, az árnyék vörös színét</w:t>
      </w:r>
    </w:p>
    <w:p w14:paraId="1A5BD389" w14:textId="77777777" w:rsidR="00847E74" w:rsidRDefault="00740F17" w:rsidP="00740F17">
      <w:pPr>
        <w:pStyle w:val="Cmsor2"/>
      </w:pPr>
      <w:r>
        <w:t>Melyik paraméterrel állíthatjuk be, hogy tartalom túlcsordulás esetén gördítő sáv jelenjen meg az adott elem számára?</w:t>
      </w:r>
    </w:p>
    <w:p w14:paraId="4FCEFC52" w14:textId="5D3FE5D2" w:rsidR="00740F17" w:rsidRPr="00955790" w:rsidRDefault="00740F17" w:rsidP="00996F72">
      <w:pPr>
        <w:pStyle w:val="kerdesek"/>
        <w:numPr>
          <w:ilvl w:val="0"/>
          <w:numId w:val="94"/>
        </w:numPr>
        <w:rPr>
          <w:color w:val="00B050"/>
        </w:rPr>
      </w:pPr>
      <w:r w:rsidRPr="00955790">
        <w:rPr>
          <w:color w:val="00B050"/>
        </w:rPr>
        <w:t xml:space="preserve">overflow: </w:t>
      </w:r>
      <w:proofErr w:type="spellStart"/>
      <w:r w:rsidR="0024370E">
        <w:rPr>
          <w:color w:val="00B050"/>
        </w:rPr>
        <w:t>s</w:t>
      </w:r>
      <w:r w:rsidRPr="00955790">
        <w:rPr>
          <w:color w:val="00B050"/>
        </w:rPr>
        <w:t>croll</w:t>
      </w:r>
      <w:proofErr w:type="spellEnd"/>
    </w:p>
    <w:p w14:paraId="52B2AF8D" w14:textId="77608A2B" w:rsidR="00740F17" w:rsidRDefault="00740F17" w:rsidP="00996F72">
      <w:pPr>
        <w:pStyle w:val="kerdesek"/>
        <w:numPr>
          <w:ilvl w:val="0"/>
          <w:numId w:val="94"/>
        </w:numPr>
      </w:pPr>
      <w:r>
        <w:t xml:space="preserve">div: </w:t>
      </w:r>
      <w:proofErr w:type="spellStart"/>
      <w:r w:rsidR="0024370E">
        <w:t>s</w:t>
      </w:r>
      <w:r>
        <w:t>croll</w:t>
      </w:r>
      <w:proofErr w:type="spellEnd"/>
    </w:p>
    <w:p w14:paraId="2C05A54A" w14:textId="4DA18E81" w:rsidR="00740F17" w:rsidRDefault="00740F17" w:rsidP="00996F72">
      <w:pPr>
        <w:pStyle w:val="kerdesek"/>
        <w:numPr>
          <w:ilvl w:val="0"/>
          <w:numId w:val="94"/>
        </w:numPr>
      </w:pPr>
      <w:proofErr w:type="spellStart"/>
      <w:r>
        <w:t>section</w:t>
      </w:r>
      <w:proofErr w:type="spellEnd"/>
      <w:r>
        <w:t xml:space="preserve">: </w:t>
      </w:r>
      <w:proofErr w:type="spellStart"/>
      <w:r w:rsidR="0024370E">
        <w:t>s</w:t>
      </w:r>
      <w:r>
        <w:t>croll</w:t>
      </w:r>
      <w:proofErr w:type="spellEnd"/>
    </w:p>
    <w:p w14:paraId="6FA2E564" w14:textId="49E4C082" w:rsidR="00740F17" w:rsidRDefault="00740F17" w:rsidP="00996F72">
      <w:pPr>
        <w:pStyle w:val="kerdesek"/>
        <w:numPr>
          <w:ilvl w:val="0"/>
          <w:numId w:val="94"/>
        </w:numPr>
      </w:pPr>
      <w:proofErr w:type="spellStart"/>
      <w:r>
        <w:t>html</w:t>
      </w:r>
      <w:proofErr w:type="spellEnd"/>
      <w:r>
        <w:t xml:space="preserve">: </w:t>
      </w:r>
      <w:proofErr w:type="spellStart"/>
      <w:r w:rsidR="0024370E">
        <w:t>s</w:t>
      </w:r>
      <w:r>
        <w:t>croll</w:t>
      </w:r>
      <w:proofErr w:type="spellEnd"/>
    </w:p>
    <w:p w14:paraId="5747218A" w14:textId="5C998961" w:rsidR="00DA1EF1" w:rsidRDefault="00DA1EF1" w:rsidP="00F36B90">
      <w:pPr>
        <w:pStyle w:val="Cmsor1"/>
      </w:pPr>
      <w:bookmarkStart w:id="11" w:name="_Toc47708054"/>
      <w:proofErr w:type="spellStart"/>
      <w:r>
        <w:t>Reszponzív</w:t>
      </w:r>
      <w:proofErr w:type="spellEnd"/>
      <w:r>
        <w:t xml:space="preserve"> weboldalak</w:t>
      </w:r>
      <w:bookmarkEnd w:id="11"/>
    </w:p>
    <w:p w14:paraId="5EDEA0D8" w14:textId="77777777" w:rsidR="004A1319" w:rsidRDefault="004A1319" w:rsidP="004A1319">
      <w:pPr>
        <w:pStyle w:val="Cmsor2"/>
      </w:pPr>
      <w:r>
        <w:t xml:space="preserve">Mi a </w:t>
      </w:r>
      <w:proofErr w:type="spellStart"/>
      <w:r>
        <w:t>reszponzív</w:t>
      </w:r>
      <w:proofErr w:type="spellEnd"/>
      <w:r>
        <w:t xml:space="preserve"> tervezés lényege?</w:t>
      </w:r>
    </w:p>
    <w:p w14:paraId="1DCD6606" w14:textId="77777777" w:rsidR="004A1319" w:rsidRDefault="004A1319" w:rsidP="00996F72">
      <w:pPr>
        <w:pStyle w:val="Listaszerbekezds"/>
        <w:numPr>
          <w:ilvl w:val="0"/>
          <w:numId w:val="62"/>
        </w:numPr>
      </w:pPr>
      <w:r>
        <w:t>Hogy a mobil böngészőkre teljesen más változatot készítünk.</w:t>
      </w:r>
    </w:p>
    <w:p w14:paraId="6BCFA8B4" w14:textId="77777777" w:rsidR="004A1319" w:rsidRPr="004A1319" w:rsidRDefault="004A1319" w:rsidP="00996F72">
      <w:pPr>
        <w:pStyle w:val="Listaszerbekezds"/>
        <w:numPr>
          <w:ilvl w:val="0"/>
          <w:numId w:val="62"/>
        </w:numPr>
        <w:rPr>
          <w:color w:val="00B050"/>
        </w:rPr>
      </w:pPr>
      <w:r w:rsidRPr="004A1319">
        <w:rPr>
          <w:color w:val="00B050"/>
        </w:rPr>
        <w:t xml:space="preserve">Egy olyan tervezési módszert jelent, amelynek célja, hogy optimális megjelenést biztosítson (egyszerű olvashatóság, könnyű </w:t>
      </w:r>
      <w:proofErr w:type="gramStart"/>
      <w:r w:rsidRPr="004A1319">
        <w:rPr>
          <w:color w:val="00B050"/>
        </w:rPr>
        <w:t>navigálhatóság</w:t>
      </w:r>
      <w:proofErr w:type="gramEnd"/>
      <w:r w:rsidRPr="004A1319">
        <w:rPr>
          <w:color w:val="00B050"/>
        </w:rPr>
        <w:t>) a különböző eszközökön (mobil eszközöktől a nagyobb felbontású monitorokig).</w:t>
      </w:r>
    </w:p>
    <w:p w14:paraId="1887E7E5" w14:textId="77777777" w:rsidR="00DA1EF1" w:rsidRDefault="004A1319" w:rsidP="00996F72">
      <w:pPr>
        <w:pStyle w:val="Listaszerbekezds"/>
        <w:numPr>
          <w:ilvl w:val="0"/>
          <w:numId w:val="62"/>
        </w:numPr>
      </w:pPr>
      <w:r>
        <w:t>Folyékony arculatot jelent.</w:t>
      </w:r>
    </w:p>
    <w:p w14:paraId="30D80240" w14:textId="2410965F" w:rsidR="004A1319" w:rsidRDefault="004A1319" w:rsidP="004A1319">
      <w:pPr>
        <w:pStyle w:val="Cmsor2"/>
      </w:pPr>
      <w:r>
        <w:t>Egy média lekérdezés egy média típus megadásból áll</w:t>
      </w:r>
      <w:r w:rsidR="00160C39">
        <w:t>,</w:t>
      </w:r>
      <w:r>
        <w:t xml:space="preserve"> valamint nulla vagy több kifejezésből</w:t>
      </w:r>
      <w:r w:rsidR="00160C39">
        <w:t>.</w:t>
      </w:r>
    </w:p>
    <w:p w14:paraId="69DB24B8" w14:textId="77777777" w:rsidR="004A1319" w:rsidRDefault="004A1319" w:rsidP="00996F72">
      <w:pPr>
        <w:pStyle w:val="Listaszerbekezds"/>
        <w:numPr>
          <w:ilvl w:val="0"/>
          <w:numId w:val="63"/>
        </w:numPr>
      </w:pPr>
      <w:r>
        <w:t>hamis</w:t>
      </w:r>
    </w:p>
    <w:p w14:paraId="171C8E06" w14:textId="77777777" w:rsidR="004A1319" w:rsidRPr="004A1319" w:rsidRDefault="004A1319" w:rsidP="00996F72">
      <w:pPr>
        <w:pStyle w:val="Listaszerbekezds"/>
        <w:numPr>
          <w:ilvl w:val="0"/>
          <w:numId w:val="63"/>
        </w:numPr>
        <w:rPr>
          <w:color w:val="00B050"/>
        </w:rPr>
      </w:pPr>
      <w:r w:rsidRPr="004A1319">
        <w:rPr>
          <w:color w:val="00B050"/>
        </w:rPr>
        <w:t>igaz</w:t>
      </w:r>
    </w:p>
    <w:p w14:paraId="3D81343A" w14:textId="77777777" w:rsidR="004A1319" w:rsidRDefault="004A1319" w:rsidP="004A1319">
      <w:pPr>
        <w:pStyle w:val="Cmsor2"/>
      </w:pPr>
      <w:r>
        <w:t>Más stíluslapot rendelhetünk arra az esetre, ha egy mobil eszköz fektetett, vagy álló állapotban van.</w:t>
      </w:r>
    </w:p>
    <w:p w14:paraId="20BD69D1" w14:textId="77777777" w:rsidR="004A1319" w:rsidRPr="004A1319" w:rsidRDefault="004A1319" w:rsidP="00996F72">
      <w:pPr>
        <w:pStyle w:val="Listaszerbekezds"/>
        <w:numPr>
          <w:ilvl w:val="0"/>
          <w:numId w:val="64"/>
        </w:numPr>
        <w:rPr>
          <w:color w:val="00B050"/>
        </w:rPr>
      </w:pPr>
      <w:r w:rsidRPr="004A1319">
        <w:rPr>
          <w:color w:val="00B050"/>
        </w:rPr>
        <w:t>Igaz</w:t>
      </w:r>
    </w:p>
    <w:p w14:paraId="1D913B1D" w14:textId="77777777" w:rsidR="004A1319" w:rsidRDefault="004A1319" w:rsidP="00996F72">
      <w:pPr>
        <w:pStyle w:val="Listaszerbekezds"/>
        <w:numPr>
          <w:ilvl w:val="0"/>
          <w:numId w:val="64"/>
        </w:numPr>
      </w:pPr>
      <w:r>
        <w:t>Sajnos jelenleg ezt nem tartalmazza a szabvány.</w:t>
      </w:r>
    </w:p>
    <w:p w14:paraId="67958640" w14:textId="05E3FB48" w:rsidR="004A1319" w:rsidRDefault="00740F17" w:rsidP="005F28EF">
      <w:pPr>
        <w:pStyle w:val="Cmsor2"/>
      </w:pPr>
      <w:r>
        <w:lastRenderedPageBreak/>
        <w:t xml:space="preserve">A </w:t>
      </w:r>
      <w:proofErr w:type="spellStart"/>
      <w:r>
        <w:t>reszponzív</w:t>
      </w:r>
      <w:proofErr w:type="spellEnd"/>
      <w:r>
        <w:t xml:space="preserve"> oldal tervezésekor a legnagyobb média elem </w:t>
      </w:r>
      <w:r w:rsidR="005F28EF">
        <w:t>m</w:t>
      </w:r>
      <w:r>
        <w:t>éretéből ki</w:t>
      </w:r>
      <w:r w:rsidR="005F28EF">
        <w:t>i</w:t>
      </w:r>
      <w:r>
        <w:t xml:space="preserve">ndulva </w:t>
      </w:r>
      <w:r w:rsidR="005F28EF">
        <w:t>kezdjük el a tervezést</w:t>
      </w:r>
      <w:r w:rsidR="006B7833">
        <w:t>.</w:t>
      </w:r>
    </w:p>
    <w:p w14:paraId="6E4C205C" w14:textId="77777777" w:rsidR="005F28EF" w:rsidRDefault="005F28EF" w:rsidP="00996F72">
      <w:pPr>
        <w:pStyle w:val="Listaszerbekezds"/>
        <w:numPr>
          <w:ilvl w:val="0"/>
          <w:numId w:val="95"/>
        </w:numPr>
      </w:pPr>
      <w:r>
        <w:t>igaz</w:t>
      </w:r>
    </w:p>
    <w:p w14:paraId="798264D3" w14:textId="77777777" w:rsidR="005F28EF" w:rsidRPr="005F28EF" w:rsidRDefault="005F28EF" w:rsidP="00996F72">
      <w:pPr>
        <w:pStyle w:val="Listaszerbekezds"/>
        <w:numPr>
          <w:ilvl w:val="0"/>
          <w:numId w:val="95"/>
        </w:numPr>
        <w:rPr>
          <w:color w:val="00B050"/>
        </w:rPr>
      </w:pPr>
      <w:r w:rsidRPr="005F28EF">
        <w:rPr>
          <w:color w:val="00B050"/>
        </w:rPr>
        <w:t>hamis</w:t>
      </w:r>
    </w:p>
    <w:p w14:paraId="1A62F927" w14:textId="77777777" w:rsidR="005F28EF" w:rsidRDefault="005F28EF" w:rsidP="005F28EF">
      <w:pPr>
        <w:pStyle w:val="Cmsor2"/>
      </w:pPr>
      <w:r>
        <w:t xml:space="preserve">A </w:t>
      </w:r>
      <w:proofErr w:type="spellStart"/>
      <w:r>
        <w:t>Bootstrap-ben</w:t>
      </w:r>
      <w:proofErr w:type="spellEnd"/>
      <w:r>
        <w:t xml:space="preserve"> melyik </w:t>
      </w:r>
      <w:proofErr w:type="spellStart"/>
      <w:r>
        <w:t>breakpoint</w:t>
      </w:r>
      <w:proofErr w:type="spellEnd"/>
      <w:r>
        <w:t xml:space="preserve"> nem használható?</w:t>
      </w:r>
    </w:p>
    <w:p w14:paraId="61FD0271" w14:textId="77777777" w:rsidR="005F28EF" w:rsidRDefault="005F28EF" w:rsidP="00996F72">
      <w:pPr>
        <w:pStyle w:val="Listaszerbekezds"/>
        <w:numPr>
          <w:ilvl w:val="0"/>
          <w:numId w:val="96"/>
        </w:numPr>
      </w:pPr>
      <w:r>
        <w:t>320px</w:t>
      </w:r>
    </w:p>
    <w:p w14:paraId="42538882" w14:textId="77777777" w:rsidR="005F28EF" w:rsidRDefault="005F28EF" w:rsidP="00996F72">
      <w:pPr>
        <w:pStyle w:val="Listaszerbekezds"/>
        <w:numPr>
          <w:ilvl w:val="0"/>
          <w:numId w:val="96"/>
        </w:numPr>
      </w:pPr>
      <w:r>
        <w:t>640px</w:t>
      </w:r>
    </w:p>
    <w:p w14:paraId="19A8CCCE" w14:textId="77777777" w:rsidR="005F28EF" w:rsidRPr="005F28EF" w:rsidRDefault="005F28EF" w:rsidP="00996F72">
      <w:pPr>
        <w:pStyle w:val="Listaszerbekezds"/>
        <w:numPr>
          <w:ilvl w:val="0"/>
          <w:numId w:val="96"/>
        </w:numPr>
        <w:rPr>
          <w:color w:val="00B050"/>
        </w:rPr>
      </w:pPr>
      <w:r w:rsidRPr="005F28EF">
        <w:rPr>
          <w:color w:val="00B050"/>
        </w:rPr>
        <w:t>820px</w:t>
      </w:r>
    </w:p>
    <w:p w14:paraId="7BC5ABB0" w14:textId="77777777" w:rsidR="005F28EF" w:rsidRDefault="005F28EF" w:rsidP="00996F72">
      <w:pPr>
        <w:pStyle w:val="Listaszerbekezds"/>
        <w:numPr>
          <w:ilvl w:val="0"/>
          <w:numId w:val="96"/>
        </w:numPr>
      </w:pPr>
      <w:r>
        <w:t>1024px</w:t>
      </w:r>
    </w:p>
    <w:p w14:paraId="69586942" w14:textId="77777777" w:rsidR="005F28EF" w:rsidRDefault="005F28EF" w:rsidP="00996F72">
      <w:pPr>
        <w:pStyle w:val="Listaszerbekezds"/>
        <w:numPr>
          <w:ilvl w:val="0"/>
          <w:numId w:val="96"/>
        </w:numPr>
      </w:pPr>
      <w:r>
        <w:t>1920px</w:t>
      </w:r>
    </w:p>
    <w:p w14:paraId="7FCAFF96" w14:textId="77777777" w:rsidR="005F28EF" w:rsidRDefault="005F28EF" w:rsidP="005F28EF">
      <w:pPr>
        <w:pStyle w:val="Cmsor2"/>
      </w:pPr>
      <w:r>
        <w:t>Rácstervezésnél mennyinek kell lenni az oszlopok összegének?</w:t>
      </w:r>
    </w:p>
    <w:p w14:paraId="29BC0BF0" w14:textId="77777777" w:rsidR="005F28EF" w:rsidRDefault="005F28EF" w:rsidP="00996F72">
      <w:pPr>
        <w:pStyle w:val="Listaszerbekezds"/>
        <w:numPr>
          <w:ilvl w:val="0"/>
          <w:numId w:val="97"/>
        </w:numPr>
      </w:pPr>
      <w:r>
        <w:t>4</w:t>
      </w:r>
    </w:p>
    <w:p w14:paraId="2E22C623" w14:textId="77777777" w:rsidR="005F28EF" w:rsidRDefault="005F28EF" w:rsidP="00996F72">
      <w:pPr>
        <w:pStyle w:val="Listaszerbekezds"/>
        <w:numPr>
          <w:ilvl w:val="0"/>
          <w:numId w:val="97"/>
        </w:numPr>
      </w:pPr>
      <w:r>
        <w:t>6</w:t>
      </w:r>
    </w:p>
    <w:p w14:paraId="0717FF4A" w14:textId="77777777" w:rsidR="005F28EF" w:rsidRDefault="005F28EF" w:rsidP="00996F72">
      <w:pPr>
        <w:pStyle w:val="Listaszerbekezds"/>
        <w:numPr>
          <w:ilvl w:val="0"/>
          <w:numId w:val="97"/>
        </w:numPr>
      </w:pPr>
      <w:r>
        <w:t>8</w:t>
      </w:r>
    </w:p>
    <w:p w14:paraId="3EA973CE" w14:textId="77777777" w:rsidR="005F28EF" w:rsidRDefault="005F28EF" w:rsidP="00996F72">
      <w:pPr>
        <w:pStyle w:val="Listaszerbekezds"/>
        <w:numPr>
          <w:ilvl w:val="0"/>
          <w:numId w:val="97"/>
        </w:numPr>
        <w:rPr>
          <w:color w:val="00B050"/>
        </w:rPr>
      </w:pPr>
      <w:r w:rsidRPr="005F28EF">
        <w:rPr>
          <w:color w:val="00B050"/>
        </w:rPr>
        <w:t>12</w:t>
      </w:r>
    </w:p>
    <w:p w14:paraId="05CC68FA" w14:textId="77777777" w:rsidR="005F28EF" w:rsidRDefault="005F28EF" w:rsidP="0050407D">
      <w:pPr>
        <w:pStyle w:val="Cmsor2"/>
      </w:pPr>
      <w:r>
        <w:t xml:space="preserve">A tipográfiai szabályok szerint, általában hány </w:t>
      </w:r>
      <w:proofErr w:type="gramStart"/>
      <w:r>
        <w:t>karakter</w:t>
      </w:r>
      <w:r w:rsidR="0050407D">
        <w:t>t</w:t>
      </w:r>
      <w:proofErr w:type="gramEnd"/>
      <w:r w:rsidR="0050407D">
        <w:t xml:space="preserve"> érdemes tenni egy sorba?</w:t>
      </w:r>
    </w:p>
    <w:p w14:paraId="0DE3E8B5" w14:textId="77777777" w:rsidR="0050407D" w:rsidRDefault="0050407D" w:rsidP="00996F72">
      <w:pPr>
        <w:pStyle w:val="Listaszerbekezds"/>
        <w:numPr>
          <w:ilvl w:val="0"/>
          <w:numId w:val="98"/>
        </w:numPr>
      </w:pPr>
      <w:r>
        <w:t>20-30</w:t>
      </w:r>
    </w:p>
    <w:p w14:paraId="7B632FD5" w14:textId="77777777" w:rsidR="0050407D" w:rsidRDefault="0050407D" w:rsidP="00996F72">
      <w:pPr>
        <w:pStyle w:val="Listaszerbekezds"/>
        <w:numPr>
          <w:ilvl w:val="0"/>
          <w:numId w:val="98"/>
        </w:numPr>
      </w:pPr>
      <w:r>
        <w:t>40-50</w:t>
      </w:r>
    </w:p>
    <w:p w14:paraId="272EF48B" w14:textId="77777777" w:rsidR="0050407D" w:rsidRPr="0050407D" w:rsidRDefault="0050407D" w:rsidP="00996F72">
      <w:pPr>
        <w:pStyle w:val="Listaszerbekezds"/>
        <w:numPr>
          <w:ilvl w:val="0"/>
          <w:numId w:val="98"/>
        </w:numPr>
        <w:rPr>
          <w:color w:val="00B050"/>
        </w:rPr>
      </w:pPr>
      <w:r w:rsidRPr="0050407D">
        <w:rPr>
          <w:color w:val="00B050"/>
        </w:rPr>
        <w:t>60-70</w:t>
      </w:r>
    </w:p>
    <w:p w14:paraId="4F683D34" w14:textId="77777777" w:rsidR="0050407D" w:rsidRDefault="0050407D" w:rsidP="00996F72">
      <w:pPr>
        <w:pStyle w:val="Listaszerbekezds"/>
        <w:numPr>
          <w:ilvl w:val="0"/>
          <w:numId w:val="98"/>
        </w:numPr>
      </w:pPr>
      <w:r>
        <w:t>80-90</w:t>
      </w:r>
    </w:p>
    <w:p w14:paraId="6D00E362" w14:textId="162BBE9E" w:rsidR="0050407D" w:rsidRDefault="0050407D" w:rsidP="0050407D">
      <w:pPr>
        <w:pStyle w:val="Cmsor2"/>
      </w:pPr>
      <w:r>
        <w:t xml:space="preserve">A </w:t>
      </w:r>
      <w:proofErr w:type="spellStart"/>
      <w:r>
        <w:t>Jumbotron</w:t>
      </w:r>
      <w:proofErr w:type="spellEnd"/>
      <w:r>
        <w:t xml:space="preserve"> </w:t>
      </w:r>
      <w:proofErr w:type="gramStart"/>
      <w:r>
        <w:t>funkciója</w:t>
      </w:r>
      <w:proofErr w:type="gramEnd"/>
      <w:r>
        <w:t xml:space="preserve"> az oldal legfontosabb tartalmának kiemelése</w:t>
      </w:r>
      <w:r w:rsidR="006B7833">
        <w:t>.</w:t>
      </w:r>
    </w:p>
    <w:p w14:paraId="56200B3B" w14:textId="77777777" w:rsidR="0050407D" w:rsidRPr="0050407D" w:rsidRDefault="0050407D" w:rsidP="00996F72">
      <w:pPr>
        <w:pStyle w:val="Listaszerbekezds"/>
        <w:numPr>
          <w:ilvl w:val="0"/>
          <w:numId w:val="99"/>
        </w:numPr>
        <w:rPr>
          <w:color w:val="00B050"/>
        </w:rPr>
      </w:pPr>
      <w:r w:rsidRPr="0050407D">
        <w:rPr>
          <w:color w:val="00B050"/>
        </w:rPr>
        <w:t>igaz</w:t>
      </w:r>
    </w:p>
    <w:p w14:paraId="265BAE2D" w14:textId="77777777" w:rsidR="0050407D" w:rsidRDefault="0050407D" w:rsidP="00996F72">
      <w:pPr>
        <w:pStyle w:val="Listaszerbekezds"/>
        <w:numPr>
          <w:ilvl w:val="0"/>
          <w:numId w:val="99"/>
        </w:numPr>
      </w:pPr>
      <w:r>
        <w:t>hamis</w:t>
      </w:r>
    </w:p>
    <w:p w14:paraId="2635C2B9" w14:textId="77777777" w:rsidR="0050407D" w:rsidRDefault="0050407D" w:rsidP="0050407D">
      <w:pPr>
        <w:pStyle w:val="Cmsor2"/>
      </w:pPr>
      <w:r>
        <w:t xml:space="preserve">A </w:t>
      </w:r>
      <w:proofErr w:type="spellStart"/>
      <w:r>
        <w:t>webolbalunkhoz</w:t>
      </w:r>
      <w:proofErr w:type="spellEnd"/>
      <w:r>
        <w:t xml:space="preserve"> csatolhatunk…</w:t>
      </w:r>
    </w:p>
    <w:p w14:paraId="777C0CE5" w14:textId="77777777" w:rsidR="0050407D" w:rsidRPr="0050407D" w:rsidRDefault="0050407D" w:rsidP="00996F72">
      <w:pPr>
        <w:pStyle w:val="Listaszerbekezds"/>
        <w:numPr>
          <w:ilvl w:val="0"/>
          <w:numId w:val="100"/>
        </w:numPr>
        <w:rPr>
          <w:color w:val="00B050"/>
        </w:rPr>
      </w:pPr>
      <w:r w:rsidRPr="0050407D">
        <w:rPr>
          <w:color w:val="00B050"/>
        </w:rPr>
        <w:t xml:space="preserve">saját CSS-t és </w:t>
      </w:r>
      <w:proofErr w:type="spellStart"/>
      <w:r w:rsidRPr="0050407D">
        <w:rPr>
          <w:color w:val="00B050"/>
        </w:rPr>
        <w:t>Bootstrap</w:t>
      </w:r>
      <w:proofErr w:type="spellEnd"/>
      <w:r w:rsidRPr="0050407D">
        <w:rPr>
          <w:color w:val="00B050"/>
        </w:rPr>
        <w:t xml:space="preserve"> </w:t>
      </w:r>
      <w:proofErr w:type="gramStart"/>
      <w:r w:rsidRPr="0050407D">
        <w:rPr>
          <w:color w:val="00B050"/>
        </w:rPr>
        <w:t>fájlokat</w:t>
      </w:r>
      <w:proofErr w:type="gramEnd"/>
      <w:r w:rsidRPr="0050407D">
        <w:rPr>
          <w:color w:val="00B050"/>
        </w:rPr>
        <w:t xml:space="preserve"> is</w:t>
      </w:r>
    </w:p>
    <w:p w14:paraId="6D07974A" w14:textId="77777777" w:rsidR="0050407D" w:rsidRDefault="0050407D" w:rsidP="00996F72">
      <w:pPr>
        <w:pStyle w:val="Listaszerbekezds"/>
        <w:numPr>
          <w:ilvl w:val="0"/>
          <w:numId w:val="100"/>
        </w:numPr>
      </w:pPr>
      <w:r>
        <w:t xml:space="preserve">vagy saját CSS-t vagy </w:t>
      </w:r>
      <w:proofErr w:type="spellStart"/>
      <w:r>
        <w:t>Bootstrap</w:t>
      </w:r>
      <w:proofErr w:type="spellEnd"/>
      <w:r>
        <w:t xml:space="preserve"> </w:t>
      </w:r>
      <w:proofErr w:type="gramStart"/>
      <w:r>
        <w:t>fájlokat</w:t>
      </w:r>
      <w:proofErr w:type="gramEnd"/>
    </w:p>
    <w:p w14:paraId="5743D383" w14:textId="77777777" w:rsidR="0050407D" w:rsidRDefault="0050407D" w:rsidP="00996F72">
      <w:pPr>
        <w:pStyle w:val="Listaszerbekezds"/>
        <w:numPr>
          <w:ilvl w:val="0"/>
          <w:numId w:val="100"/>
        </w:numPr>
      </w:pPr>
      <w:r>
        <w:t>csak saját CSS-t</w:t>
      </w:r>
    </w:p>
    <w:p w14:paraId="60163C81" w14:textId="77777777" w:rsidR="0050407D" w:rsidRDefault="0050407D" w:rsidP="00996F72">
      <w:pPr>
        <w:pStyle w:val="Listaszerbekezds"/>
        <w:numPr>
          <w:ilvl w:val="0"/>
          <w:numId w:val="100"/>
        </w:numPr>
      </w:pPr>
      <w:r>
        <w:t xml:space="preserve">csak </w:t>
      </w:r>
      <w:proofErr w:type="spellStart"/>
      <w:r>
        <w:t>Bootstrap</w:t>
      </w:r>
      <w:proofErr w:type="spellEnd"/>
      <w:r>
        <w:t xml:space="preserve"> </w:t>
      </w:r>
      <w:proofErr w:type="gramStart"/>
      <w:r>
        <w:t>fájlokat</w:t>
      </w:r>
      <w:proofErr w:type="gramEnd"/>
    </w:p>
    <w:p w14:paraId="501BFAA0" w14:textId="273C757D" w:rsidR="0050407D" w:rsidRDefault="0050407D" w:rsidP="0050407D">
      <w:pPr>
        <w:pStyle w:val="Cmsor2"/>
      </w:pPr>
      <w:r>
        <w:t xml:space="preserve">A </w:t>
      </w:r>
      <w:proofErr w:type="gramStart"/>
      <w:r>
        <w:t>konténerek</w:t>
      </w:r>
      <w:proofErr w:type="gramEnd"/>
      <w:r>
        <w:t xml:space="preserve"> osztályként jelennek meg a </w:t>
      </w:r>
      <w:proofErr w:type="spellStart"/>
      <w:r>
        <w:t>Bootstrap-ben</w:t>
      </w:r>
      <w:proofErr w:type="spellEnd"/>
      <w:r w:rsidR="006B7833">
        <w:t>.</w:t>
      </w:r>
    </w:p>
    <w:p w14:paraId="5C6ABD31" w14:textId="77777777" w:rsidR="0050407D" w:rsidRPr="0050407D" w:rsidRDefault="0050407D" w:rsidP="00996F72">
      <w:pPr>
        <w:pStyle w:val="Listaszerbekezds"/>
        <w:numPr>
          <w:ilvl w:val="0"/>
          <w:numId w:val="101"/>
        </w:numPr>
        <w:rPr>
          <w:color w:val="00B050"/>
        </w:rPr>
      </w:pPr>
      <w:r w:rsidRPr="0050407D">
        <w:rPr>
          <w:color w:val="00B050"/>
        </w:rPr>
        <w:t>igaz</w:t>
      </w:r>
    </w:p>
    <w:p w14:paraId="05E8DE51" w14:textId="77777777" w:rsidR="0050407D" w:rsidRPr="0050407D" w:rsidRDefault="0050407D" w:rsidP="00996F72">
      <w:pPr>
        <w:pStyle w:val="Listaszerbekezds"/>
        <w:numPr>
          <w:ilvl w:val="0"/>
          <w:numId w:val="101"/>
        </w:numPr>
      </w:pPr>
      <w:r w:rsidRPr="0050407D">
        <w:t>hamis</w:t>
      </w:r>
    </w:p>
    <w:p w14:paraId="51A570EA" w14:textId="77777777" w:rsidR="00DA1EF1" w:rsidRDefault="00DA1EF1" w:rsidP="00F36B90">
      <w:pPr>
        <w:pStyle w:val="Cmsor1"/>
      </w:pPr>
      <w:bookmarkStart w:id="12" w:name="_Toc47708055"/>
      <w:r>
        <w:t>Ismerkedés a JavaScripttel</w:t>
      </w:r>
      <w:bookmarkEnd w:id="12"/>
    </w:p>
    <w:p w14:paraId="52E99048" w14:textId="77777777" w:rsidR="00573F30" w:rsidRDefault="00573F30" w:rsidP="00573F30">
      <w:pPr>
        <w:pStyle w:val="Cmsor2"/>
      </w:pPr>
      <w:r>
        <w:t>A JavaScript kódok használatával dinamikussá válik a weboldalunk.</w:t>
      </w:r>
    </w:p>
    <w:p w14:paraId="6550FABD" w14:textId="77777777" w:rsidR="00573F30" w:rsidRPr="00573F30" w:rsidRDefault="00573F30" w:rsidP="00996F72">
      <w:pPr>
        <w:pStyle w:val="Listaszerbekezds"/>
        <w:numPr>
          <w:ilvl w:val="0"/>
          <w:numId w:val="105"/>
        </w:numPr>
        <w:rPr>
          <w:color w:val="00B050"/>
        </w:rPr>
      </w:pPr>
      <w:r w:rsidRPr="00573F30">
        <w:rPr>
          <w:color w:val="00B050"/>
        </w:rPr>
        <w:t>igaz</w:t>
      </w:r>
    </w:p>
    <w:p w14:paraId="6EB003AB" w14:textId="77777777" w:rsidR="00573F30" w:rsidRPr="00573F30" w:rsidRDefault="00573F30" w:rsidP="00996F72">
      <w:pPr>
        <w:pStyle w:val="Listaszerbekezds"/>
        <w:numPr>
          <w:ilvl w:val="0"/>
          <w:numId w:val="105"/>
        </w:numPr>
      </w:pPr>
      <w:r>
        <w:t>hamis</w:t>
      </w:r>
    </w:p>
    <w:p w14:paraId="476269E8" w14:textId="4D0F9A49" w:rsidR="00DA1EF1" w:rsidRDefault="00CE4D39" w:rsidP="00CE4D39">
      <w:pPr>
        <w:pStyle w:val="Cmsor2"/>
      </w:pPr>
      <w:r>
        <w:t xml:space="preserve">A JavaScript használatára a weboldalak készítése során melyik jelenti a külső </w:t>
      </w:r>
      <w:proofErr w:type="gramStart"/>
      <w:r>
        <w:t>fájl</w:t>
      </w:r>
      <w:proofErr w:type="gramEnd"/>
      <w:r>
        <w:t xml:space="preserve"> csatolását?</w:t>
      </w:r>
    </w:p>
    <w:p w14:paraId="2585B20A" w14:textId="77777777" w:rsidR="00CE4D39" w:rsidRDefault="00CE4D39" w:rsidP="00996F72">
      <w:pPr>
        <w:pStyle w:val="Listaszerbekezds"/>
        <w:numPr>
          <w:ilvl w:val="0"/>
          <w:numId w:val="102"/>
        </w:numPr>
      </w:pPr>
      <w:proofErr w:type="spellStart"/>
      <w:r>
        <w:t>inline</w:t>
      </w:r>
      <w:proofErr w:type="spellEnd"/>
    </w:p>
    <w:p w14:paraId="150BEB6C" w14:textId="77777777" w:rsidR="00CE4D39" w:rsidRDefault="00CE4D39" w:rsidP="00996F72">
      <w:pPr>
        <w:pStyle w:val="Listaszerbekezds"/>
        <w:numPr>
          <w:ilvl w:val="0"/>
          <w:numId w:val="102"/>
        </w:numPr>
      </w:pPr>
      <w:proofErr w:type="spellStart"/>
      <w:r>
        <w:lastRenderedPageBreak/>
        <w:t>internal</w:t>
      </w:r>
      <w:proofErr w:type="spellEnd"/>
    </w:p>
    <w:p w14:paraId="05535425" w14:textId="77777777" w:rsidR="00CE4D39" w:rsidRDefault="00CE4D39" w:rsidP="00996F72">
      <w:pPr>
        <w:pStyle w:val="Listaszerbekezds"/>
        <w:numPr>
          <w:ilvl w:val="0"/>
          <w:numId w:val="102"/>
        </w:numPr>
        <w:rPr>
          <w:color w:val="00B050"/>
        </w:rPr>
      </w:pPr>
      <w:proofErr w:type="spellStart"/>
      <w:r w:rsidRPr="00CE4D39">
        <w:rPr>
          <w:color w:val="00B050"/>
        </w:rPr>
        <w:t>external</w:t>
      </w:r>
      <w:proofErr w:type="spellEnd"/>
    </w:p>
    <w:p w14:paraId="68CFD4F9" w14:textId="77777777" w:rsidR="00CE4D39" w:rsidRPr="000C41B9" w:rsidRDefault="00CE4D39" w:rsidP="000A6778">
      <w:pPr>
        <w:pStyle w:val="Cmsor2"/>
      </w:pPr>
      <w:r w:rsidRPr="00CF62D7">
        <w:t>A &lt;</w:t>
      </w:r>
      <w:proofErr w:type="spellStart"/>
      <w:r w:rsidRPr="00CF62D7">
        <w:t>title</w:t>
      </w:r>
      <w:proofErr w:type="spellEnd"/>
      <w:r w:rsidRPr="00CF62D7">
        <w:t>&gt; &lt;/</w:t>
      </w:r>
      <w:proofErr w:type="spellStart"/>
      <w:r w:rsidRPr="00CF62D7">
        <w:t>title</w:t>
      </w:r>
      <w:proofErr w:type="spellEnd"/>
      <w:r w:rsidRPr="00CF62D7">
        <w:t>&gt; tag-</w:t>
      </w:r>
      <w:proofErr w:type="spellStart"/>
      <w:r w:rsidRPr="00CF62D7">
        <w:t>ek</w:t>
      </w:r>
      <w:proofErr w:type="spellEnd"/>
      <w:r w:rsidRPr="00CF62D7">
        <w:t xml:space="preserve"> közé írt &lt;script&gt; melyik csatolási forma?</w:t>
      </w:r>
    </w:p>
    <w:p w14:paraId="082A43E1" w14:textId="77777777" w:rsidR="00CE4D39" w:rsidRDefault="00CE4D39" w:rsidP="00996F72">
      <w:pPr>
        <w:pStyle w:val="Listaszerbekezds"/>
        <w:numPr>
          <w:ilvl w:val="0"/>
          <w:numId w:val="103"/>
        </w:numPr>
      </w:pPr>
      <w:proofErr w:type="spellStart"/>
      <w:r>
        <w:t>inline</w:t>
      </w:r>
      <w:proofErr w:type="spellEnd"/>
    </w:p>
    <w:p w14:paraId="587AC609" w14:textId="77777777" w:rsidR="00CE4D39" w:rsidRPr="00CE4D39" w:rsidRDefault="00CE4D39" w:rsidP="00996F72">
      <w:pPr>
        <w:pStyle w:val="Listaszerbekezds"/>
        <w:numPr>
          <w:ilvl w:val="0"/>
          <w:numId w:val="103"/>
        </w:numPr>
        <w:rPr>
          <w:color w:val="00B050"/>
        </w:rPr>
      </w:pPr>
      <w:proofErr w:type="spellStart"/>
      <w:r w:rsidRPr="00CE4D39">
        <w:rPr>
          <w:color w:val="00B050"/>
        </w:rPr>
        <w:t>internal</w:t>
      </w:r>
      <w:proofErr w:type="spellEnd"/>
    </w:p>
    <w:p w14:paraId="790C230E" w14:textId="77777777" w:rsidR="00CE4D39" w:rsidRPr="00CE4D39" w:rsidRDefault="00CE4D39" w:rsidP="00996F72">
      <w:pPr>
        <w:pStyle w:val="Listaszerbekezds"/>
        <w:numPr>
          <w:ilvl w:val="0"/>
          <w:numId w:val="103"/>
        </w:numPr>
      </w:pPr>
      <w:proofErr w:type="spellStart"/>
      <w:r w:rsidRPr="00CE4D39">
        <w:t>external</w:t>
      </w:r>
      <w:proofErr w:type="spellEnd"/>
    </w:p>
    <w:p w14:paraId="61A9BD7B" w14:textId="1DD3001B" w:rsidR="00CE4D39" w:rsidRDefault="00573F30" w:rsidP="00573F30">
      <w:pPr>
        <w:pStyle w:val="Cmsor2"/>
      </w:pPr>
      <w:r>
        <w:t xml:space="preserve">Az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„szöveg”) paranccsal üzenet ablakot jeleníthetünk meg</w:t>
      </w:r>
      <w:r w:rsidR="000C41B9">
        <w:t>.</w:t>
      </w:r>
    </w:p>
    <w:p w14:paraId="47D6F904" w14:textId="77777777" w:rsidR="00573F30" w:rsidRPr="00573F30" w:rsidRDefault="00573F30" w:rsidP="00996F72">
      <w:pPr>
        <w:pStyle w:val="Listaszerbekezds"/>
        <w:numPr>
          <w:ilvl w:val="0"/>
          <w:numId w:val="104"/>
        </w:numPr>
        <w:rPr>
          <w:color w:val="00B050"/>
        </w:rPr>
      </w:pPr>
      <w:r w:rsidRPr="00573F30">
        <w:rPr>
          <w:color w:val="00B050"/>
        </w:rPr>
        <w:t>igaz</w:t>
      </w:r>
    </w:p>
    <w:p w14:paraId="1D1BE66C" w14:textId="77777777" w:rsidR="00573F30" w:rsidRDefault="00573F30" w:rsidP="00996F72">
      <w:pPr>
        <w:pStyle w:val="Listaszerbekezds"/>
        <w:numPr>
          <w:ilvl w:val="0"/>
          <w:numId w:val="104"/>
        </w:numPr>
      </w:pPr>
      <w:r>
        <w:t>hamis</w:t>
      </w:r>
    </w:p>
    <w:p w14:paraId="52637A26" w14:textId="6F519F0C" w:rsidR="00573F30" w:rsidRDefault="00363A2A" w:rsidP="00363A2A">
      <w:pPr>
        <w:pStyle w:val="Cmsor2"/>
      </w:pPr>
      <w:r>
        <w:t xml:space="preserve">JavaScript kódok használata során különösen kell ügyelnünk a biztonságra, mert bárki elérheti </w:t>
      </w:r>
      <w:proofErr w:type="gramStart"/>
      <w:r>
        <w:t>fájljainkat</w:t>
      </w:r>
      <w:proofErr w:type="gramEnd"/>
      <w:r w:rsidR="00930CA1">
        <w:t>.</w:t>
      </w:r>
    </w:p>
    <w:p w14:paraId="4D51F77E" w14:textId="77777777" w:rsidR="00363A2A" w:rsidRDefault="00363A2A" w:rsidP="00996F72">
      <w:pPr>
        <w:pStyle w:val="Listaszerbekezds"/>
        <w:numPr>
          <w:ilvl w:val="0"/>
          <w:numId w:val="106"/>
        </w:numPr>
      </w:pPr>
      <w:r>
        <w:t>igaz</w:t>
      </w:r>
    </w:p>
    <w:p w14:paraId="5C9087FF" w14:textId="77777777" w:rsidR="00363A2A" w:rsidRPr="00363A2A" w:rsidRDefault="00363A2A" w:rsidP="00996F72">
      <w:pPr>
        <w:pStyle w:val="Listaszerbekezds"/>
        <w:numPr>
          <w:ilvl w:val="0"/>
          <w:numId w:val="106"/>
        </w:numPr>
        <w:rPr>
          <w:color w:val="00B050"/>
        </w:rPr>
      </w:pPr>
      <w:r w:rsidRPr="00363A2A">
        <w:rPr>
          <w:color w:val="00B050"/>
        </w:rPr>
        <w:t>hamis</w:t>
      </w:r>
    </w:p>
    <w:p w14:paraId="2FBE18B4" w14:textId="0CD13E31" w:rsidR="00363A2A" w:rsidRDefault="00363A2A" w:rsidP="00363A2A">
      <w:pPr>
        <w:pStyle w:val="Cmsor2"/>
      </w:pPr>
      <w:r>
        <w:t>JavaScript kódok használatával lehetőségünk van a felhasználó által beírt adatokkal műveleteket végezni</w:t>
      </w:r>
      <w:r w:rsidR="00930CA1">
        <w:t>.</w:t>
      </w:r>
    </w:p>
    <w:p w14:paraId="2AC68DC7" w14:textId="77777777" w:rsidR="00363A2A" w:rsidRPr="00363A2A" w:rsidRDefault="00363A2A" w:rsidP="00996F72">
      <w:pPr>
        <w:pStyle w:val="Listaszerbekezds"/>
        <w:numPr>
          <w:ilvl w:val="0"/>
          <w:numId w:val="107"/>
        </w:numPr>
        <w:rPr>
          <w:color w:val="00B050"/>
        </w:rPr>
      </w:pPr>
      <w:r w:rsidRPr="00363A2A">
        <w:rPr>
          <w:color w:val="00B050"/>
        </w:rPr>
        <w:t>igaz</w:t>
      </w:r>
    </w:p>
    <w:p w14:paraId="1E39E3B6" w14:textId="77777777" w:rsidR="00363A2A" w:rsidRDefault="00363A2A" w:rsidP="00996F72">
      <w:pPr>
        <w:pStyle w:val="Listaszerbekezds"/>
        <w:numPr>
          <w:ilvl w:val="0"/>
          <w:numId w:val="107"/>
        </w:numPr>
      </w:pPr>
      <w:r>
        <w:t>hamis</w:t>
      </w:r>
    </w:p>
    <w:p w14:paraId="2DE17D7B" w14:textId="524B9878" w:rsidR="00363A2A" w:rsidRDefault="00363A2A" w:rsidP="00363A2A">
      <w:pPr>
        <w:pStyle w:val="Cmsor2"/>
      </w:pPr>
      <w:r>
        <w:t xml:space="preserve">Sajnos csak az Internet </w:t>
      </w:r>
      <w:proofErr w:type="spellStart"/>
      <w:r>
        <w:t>Exploler</w:t>
      </w:r>
      <w:proofErr w:type="spellEnd"/>
      <w:r>
        <w:t xml:space="preserve"> és a Google </w:t>
      </w:r>
      <w:proofErr w:type="spellStart"/>
      <w:r>
        <w:t>Chrome</w:t>
      </w:r>
      <w:proofErr w:type="spellEnd"/>
      <w:r>
        <w:t xml:space="preserve"> képes a JavaSript kódokat kezelni</w:t>
      </w:r>
      <w:r w:rsidR="00930CA1">
        <w:t>.</w:t>
      </w:r>
    </w:p>
    <w:p w14:paraId="3E97B2A6" w14:textId="77777777" w:rsidR="00363A2A" w:rsidRDefault="00363A2A" w:rsidP="00996F72">
      <w:pPr>
        <w:pStyle w:val="Listaszerbekezds"/>
        <w:numPr>
          <w:ilvl w:val="0"/>
          <w:numId w:val="108"/>
        </w:numPr>
      </w:pPr>
      <w:r>
        <w:t>igaz</w:t>
      </w:r>
    </w:p>
    <w:p w14:paraId="5CAD5169" w14:textId="77777777" w:rsidR="00363A2A" w:rsidRDefault="00363A2A" w:rsidP="00996F72">
      <w:pPr>
        <w:pStyle w:val="Listaszerbekezds"/>
        <w:numPr>
          <w:ilvl w:val="0"/>
          <w:numId w:val="108"/>
        </w:numPr>
        <w:rPr>
          <w:color w:val="00B050"/>
        </w:rPr>
      </w:pPr>
      <w:r w:rsidRPr="00363A2A">
        <w:rPr>
          <w:color w:val="00B050"/>
        </w:rPr>
        <w:t>hamis</w:t>
      </w:r>
    </w:p>
    <w:p w14:paraId="00191173" w14:textId="77777777" w:rsidR="00DA1EF1" w:rsidRDefault="00DA1EF1" w:rsidP="00F36B90">
      <w:pPr>
        <w:pStyle w:val="Cmsor1"/>
      </w:pPr>
      <w:bookmarkStart w:id="13" w:name="_Toc47708056"/>
      <w:r>
        <w:t>Bevezetés a Python programozásba</w:t>
      </w:r>
      <w:bookmarkEnd w:id="13"/>
    </w:p>
    <w:p w14:paraId="5CBF1642" w14:textId="77777777" w:rsidR="00DA1EF1" w:rsidRDefault="00622238" w:rsidP="00622238">
      <w:pPr>
        <w:pStyle w:val="Cmsor2"/>
      </w:pPr>
      <w:r>
        <w:t>Minek a fogalma: Egyértelmű lépések véges számú sorozata, amellyel egy feladatot hajtunk végre</w:t>
      </w:r>
    </w:p>
    <w:p w14:paraId="29C5C5A2" w14:textId="77777777" w:rsidR="00622238" w:rsidRPr="00622238" w:rsidRDefault="00622238" w:rsidP="00996F72">
      <w:pPr>
        <w:pStyle w:val="Listaszerbekezds"/>
        <w:numPr>
          <w:ilvl w:val="0"/>
          <w:numId w:val="109"/>
        </w:numPr>
        <w:rPr>
          <w:color w:val="00B050"/>
        </w:rPr>
      </w:pPr>
      <w:r w:rsidRPr="00622238">
        <w:rPr>
          <w:color w:val="00B050"/>
        </w:rPr>
        <w:t>algoritmus</w:t>
      </w:r>
    </w:p>
    <w:p w14:paraId="233BAF4C" w14:textId="77777777" w:rsidR="00622238" w:rsidRDefault="00622238" w:rsidP="00996F72">
      <w:pPr>
        <w:pStyle w:val="Listaszerbekezds"/>
        <w:numPr>
          <w:ilvl w:val="0"/>
          <w:numId w:val="109"/>
        </w:numPr>
      </w:pPr>
      <w:r>
        <w:t>program</w:t>
      </w:r>
    </w:p>
    <w:p w14:paraId="43C0A91C" w14:textId="77777777" w:rsidR="00622238" w:rsidRDefault="00622238" w:rsidP="00996F72">
      <w:pPr>
        <w:pStyle w:val="Listaszerbekezds"/>
        <w:numPr>
          <w:ilvl w:val="0"/>
          <w:numId w:val="109"/>
        </w:numPr>
      </w:pPr>
      <w:r>
        <w:t>utasítás</w:t>
      </w:r>
    </w:p>
    <w:p w14:paraId="51248158" w14:textId="77777777" w:rsidR="00622238" w:rsidRDefault="00622238" w:rsidP="00622238">
      <w:pPr>
        <w:pStyle w:val="Cmsor2"/>
      </w:pPr>
      <w:r>
        <w:t xml:space="preserve">A szintaktikai </w:t>
      </w:r>
      <w:proofErr w:type="gramStart"/>
      <w:r>
        <w:t>hiba …</w:t>
      </w:r>
      <w:proofErr w:type="gramEnd"/>
    </w:p>
    <w:p w14:paraId="0082F593" w14:textId="77777777" w:rsidR="00622238" w:rsidRPr="00955790" w:rsidRDefault="00622238" w:rsidP="00996F72">
      <w:pPr>
        <w:pStyle w:val="Listaszerbekezds"/>
        <w:numPr>
          <w:ilvl w:val="0"/>
          <w:numId w:val="110"/>
        </w:numPr>
        <w:rPr>
          <w:color w:val="00B050"/>
        </w:rPr>
      </w:pPr>
      <w:r w:rsidRPr="00955790">
        <w:rPr>
          <w:color w:val="00B050"/>
        </w:rPr>
        <w:t>nyelvtani hibát jelent</w:t>
      </w:r>
    </w:p>
    <w:p w14:paraId="3B13AB65" w14:textId="77777777" w:rsidR="00622238" w:rsidRDefault="00622238" w:rsidP="00996F72">
      <w:pPr>
        <w:pStyle w:val="Listaszerbekezds"/>
        <w:numPr>
          <w:ilvl w:val="0"/>
          <w:numId w:val="110"/>
        </w:numPr>
      </w:pPr>
      <w:r>
        <w:t>logikai hibát jelent</w:t>
      </w:r>
    </w:p>
    <w:p w14:paraId="7CA314DC" w14:textId="77777777" w:rsidR="00622238" w:rsidRDefault="00622238" w:rsidP="00996F72">
      <w:pPr>
        <w:pStyle w:val="Listaszerbekezds"/>
        <w:numPr>
          <w:ilvl w:val="0"/>
          <w:numId w:val="110"/>
        </w:numPr>
      </w:pPr>
      <w:r>
        <w:t>futás közben előforduló hibát jelent</w:t>
      </w:r>
    </w:p>
    <w:p w14:paraId="1764390E" w14:textId="77777777" w:rsidR="00622238" w:rsidRDefault="00622238" w:rsidP="00622238">
      <w:pPr>
        <w:pStyle w:val="Cmsor2"/>
      </w:pPr>
      <w:r>
        <w:t>Tedd a megfelelő sorrendbe a programkészítés lépéseit!</w:t>
      </w:r>
    </w:p>
    <w:p w14:paraId="7AED8EBF" w14:textId="77777777" w:rsidR="00622238" w:rsidRDefault="00622238" w:rsidP="00996F72">
      <w:pPr>
        <w:pStyle w:val="Listaszerbekezds"/>
        <w:numPr>
          <w:ilvl w:val="0"/>
          <w:numId w:val="111"/>
        </w:numPr>
      </w:pPr>
      <w:r>
        <w:t xml:space="preserve">Kódolás, a forrásnyelvű program elkészítése </w:t>
      </w:r>
      <w:r w:rsidRPr="00622238">
        <w:rPr>
          <w:color w:val="00B050"/>
        </w:rPr>
        <w:t>4.</w:t>
      </w:r>
    </w:p>
    <w:p w14:paraId="068A2C3A" w14:textId="77777777" w:rsidR="00622238" w:rsidRDefault="00622238" w:rsidP="00996F72">
      <w:pPr>
        <w:pStyle w:val="Listaszerbekezds"/>
        <w:numPr>
          <w:ilvl w:val="0"/>
          <w:numId w:val="111"/>
        </w:numPr>
      </w:pPr>
      <w:proofErr w:type="gramStart"/>
      <w:r>
        <w:t>Dokumentáció készítés</w:t>
      </w:r>
      <w:proofErr w:type="gramEnd"/>
      <w:r>
        <w:t xml:space="preserve"> </w:t>
      </w:r>
      <w:r w:rsidRPr="00622238">
        <w:rPr>
          <w:color w:val="00B050"/>
        </w:rPr>
        <w:t>7.</w:t>
      </w:r>
    </w:p>
    <w:p w14:paraId="7DCF63D7" w14:textId="77777777" w:rsidR="00622238" w:rsidRDefault="00622238" w:rsidP="00996F72">
      <w:pPr>
        <w:pStyle w:val="Listaszerbekezds"/>
        <w:numPr>
          <w:ilvl w:val="0"/>
          <w:numId w:val="111"/>
        </w:numPr>
      </w:pPr>
      <w:r>
        <w:t xml:space="preserve">A feladat </w:t>
      </w:r>
      <w:proofErr w:type="gramStart"/>
      <w:r>
        <w:t>specifikációja</w:t>
      </w:r>
      <w:proofErr w:type="gramEnd"/>
      <w:r>
        <w:t xml:space="preserve">, pontos megfogalmazása </w:t>
      </w:r>
      <w:r w:rsidRPr="00622238">
        <w:rPr>
          <w:color w:val="00B050"/>
        </w:rPr>
        <w:t>2.</w:t>
      </w:r>
    </w:p>
    <w:p w14:paraId="183626D8" w14:textId="77777777" w:rsidR="00622238" w:rsidRPr="00622238" w:rsidRDefault="00622238" w:rsidP="00996F72">
      <w:pPr>
        <w:pStyle w:val="Listaszerbekezds"/>
        <w:numPr>
          <w:ilvl w:val="0"/>
          <w:numId w:val="111"/>
        </w:numPr>
        <w:rPr>
          <w:color w:val="00B050"/>
        </w:rPr>
      </w:pPr>
      <w:r>
        <w:t xml:space="preserve">Tesztelés, hibakeresés, javítás </w:t>
      </w:r>
      <w:r w:rsidRPr="00622238">
        <w:rPr>
          <w:color w:val="00B050"/>
        </w:rPr>
        <w:t>5.</w:t>
      </w:r>
    </w:p>
    <w:p w14:paraId="707CEA22" w14:textId="77777777" w:rsidR="00622238" w:rsidRPr="00622238" w:rsidRDefault="00622238" w:rsidP="00996F72">
      <w:pPr>
        <w:pStyle w:val="Listaszerbekezds"/>
        <w:numPr>
          <w:ilvl w:val="0"/>
          <w:numId w:val="111"/>
        </w:numPr>
        <w:rPr>
          <w:color w:val="00B050"/>
        </w:rPr>
      </w:pPr>
      <w:r>
        <w:t xml:space="preserve">A program megtervezése, a feladatot megoldó algoritmus elkészítése </w:t>
      </w:r>
      <w:r w:rsidRPr="00622238">
        <w:rPr>
          <w:color w:val="00B050"/>
        </w:rPr>
        <w:t>3.</w:t>
      </w:r>
    </w:p>
    <w:p w14:paraId="032F0700" w14:textId="77777777" w:rsidR="00622238" w:rsidRPr="00622238" w:rsidRDefault="00622238" w:rsidP="00996F72">
      <w:pPr>
        <w:pStyle w:val="Listaszerbekezds"/>
        <w:numPr>
          <w:ilvl w:val="0"/>
          <w:numId w:val="111"/>
        </w:numPr>
        <w:rPr>
          <w:color w:val="00B050"/>
        </w:rPr>
      </w:pPr>
      <w:r>
        <w:t xml:space="preserve">A programozási feladat kitűzése, első megfogalmazása </w:t>
      </w:r>
      <w:r w:rsidRPr="00622238">
        <w:rPr>
          <w:color w:val="00B050"/>
        </w:rPr>
        <w:t>1.</w:t>
      </w:r>
    </w:p>
    <w:p w14:paraId="3E2C4D2A" w14:textId="77777777" w:rsidR="00622238" w:rsidRDefault="00622238" w:rsidP="00996F72">
      <w:pPr>
        <w:pStyle w:val="Listaszerbekezds"/>
        <w:numPr>
          <w:ilvl w:val="0"/>
          <w:numId w:val="111"/>
        </w:numPr>
      </w:pPr>
      <w:r>
        <w:t xml:space="preserve">Hatékonyságvizsgálat </w:t>
      </w:r>
      <w:r w:rsidRPr="00622238">
        <w:rPr>
          <w:color w:val="00B050"/>
        </w:rPr>
        <w:t>6.</w:t>
      </w:r>
    </w:p>
    <w:p w14:paraId="449906A6" w14:textId="1A0F3E17" w:rsidR="00622238" w:rsidRDefault="00622238" w:rsidP="00222D2F">
      <w:pPr>
        <w:pStyle w:val="Cmsor2"/>
      </w:pPr>
      <w:r>
        <w:lastRenderedPageBreak/>
        <w:t xml:space="preserve">Az a programozási nyelv, amely </w:t>
      </w:r>
      <w:r w:rsidRPr="00622238">
        <w:t>gépi kódú programot állít</w:t>
      </w:r>
      <w:r w:rsidR="00222D2F">
        <w:t xml:space="preserve"> elő</w:t>
      </w:r>
      <w:r w:rsidRPr="00622238">
        <w:t xml:space="preserve">, </w:t>
      </w:r>
      <w:r w:rsidR="00222D2F">
        <w:t>így</w:t>
      </w:r>
      <w:r w:rsidRPr="00622238">
        <w:t xml:space="preserve"> azt a fordítás után az operációs rendszer közvetlenül képes futtatni</w:t>
      </w:r>
      <w:r w:rsidR="00222D2F">
        <w:t>, az</w:t>
      </w:r>
    </w:p>
    <w:p w14:paraId="3DA0D63C" w14:textId="77777777" w:rsidR="00622238" w:rsidRDefault="00222D2F" w:rsidP="00996F72">
      <w:pPr>
        <w:pStyle w:val="Listaszerbekezds"/>
        <w:numPr>
          <w:ilvl w:val="0"/>
          <w:numId w:val="112"/>
        </w:numPr>
      </w:pPr>
      <w:r>
        <w:t>Gépi kódú programozási nyelv</w:t>
      </w:r>
    </w:p>
    <w:p w14:paraId="5E47A405" w14:textId="77777777" w:rsidR="00622238" w:rsidRPr="00222D2F" w:rsidRDefault="00222D2F" w:rsidP="00996F72">
      <w:pPr>
        <w:pStyle w:val="Listaszerbekezds"/>
        <w:numPr>
          <w:ilvl w:val="0"/>
          <w:numId w:val="112"/>
        </w:numPr>
        <w:rPr>
          <w:color w:val="00B050"/>
        </w:rPr>
      </w:pPr>
      <w:proofErr w:type="spellStart"/>
      <w:r w:rsidRPr="00222D2F">
        <w:rPr>
          <w:color w:val="00B050"/>
        </w:rPr>
        <w:t>Compiler</w:t>
      </w:r>
      <w:proofErr w:type="spellEnd"/>
      <w:r w:rsidRPr="00222D2F">
        <w:rPr>
          <w:color w:val="00B050"/>
        </w:rPr>
        <w:t xml:space="preserve"> típusú programozási nyelv</w:t>
      </w:r>
    </w:p>
    <w:p w14:paraId="7D6C470D" w14:textId="77777777" w:rsidR="00222D2F" w:rsidRDefault="00222D2F" w:rsidP="00996F72">
      <w:pPr>
        <w:pStyle w:val="Listaszerbekezds"/>
        <w:numPr>
          <w:ilvl w:val="0"/>
          <w:numId w:val="112"/>
        </w:numPr>
      </w:pPr>
      <w:proofErr w:type="spellStart"/>
      <w:r>
        <w:t>Interpreter</w:t>
      </w:r>
      <w:proofErr w:type="spellEnd"/>
      <w:r>
        <w:t xml:space="preserve"> típusú programozási nyelv</w:t>
      </w:r>
    </w:p>
    <w:p w14:paraId="3DEECBDD" w14:textId="635CE28D" w:rsidR="00622238" w:rsidRDefault="00222D2F" w:rsidP="00222D2F">
      <w:pPr>
        <w:pStyle w:val="Cmsor2"/>
      </w:pPr>
      <w:r>
        <w:t xml:space="preserve">A </w:t>
      </w:r>
      <w:proofErr w:type="spellStart"/>
      <w:r>
        <w:t>Scratch</w:t>
      </w:r>
      <w:proofErr w:type="spellEnd"/>
      <w:r>
        <w:t>, JavaScript, Basic és a Pyt</w:t>
      </w:r>
      <w:r w:rsidR="00F46823">
        <w:t>h</w:t>
      </w:r>
      <w:r>
        <w:t>on</w:t>
      </w:r>
    </w:p>
    <w:p w14:paraId="0D0FA6CB" w14:textId="77777777" w:rsidR="00222D2F" w:rsidRDefault="00222D2F" w:rsidP="00996F72">
      <w:pPr>
        <w:pStyle w:val="Listaszerbekezds"/>
        <w:numPr>
          <w:ilvl w:val="0"/>
          <w:numId w:val="113"/>
        </w:numPr>
      </w:pPr>
      <w:r>
        <w:t>Gépi kódú programozási nyelv</w:t>
      </w:r>
    </w:p>
    <w:p w14:paraId="2C7E747E" w14:textId="77777777" w:rsidR="00222D2F" w:rsidRPr="00222D2F" w:rsidRDefault="00222D2F" w:rsidP="00996F72">
      <w:pPr>
        <w:pStyle w:val="Listaszerbekezds"/>
        <w:numPr>
          <w:ilvl w:val="0"/>
          <w:numId w:val="113"/>
        </w:numPr>
      </w:pPr>
      <w:proofErr w:type="spellStart"/>
      <w:r w:rsidRPr="00222D2F">
        <w:t>Compiler</w:t>
      </w:r>
      <w:proofErr w:type="spellEnd"/>
      <w:r w:rsidRPr="00222D2F">
        <w:t xml:space="preserve"> típusú programozási nyelv</w:t>
      </w:r>
    </w:p>
    <w:p w14:paraId="0A47C8D6" w14:textId="77777777" w:rsidR="00222D2F" w:rsidRPr="00222D2F" w:rsidRDefault="00222D2F" w:rsidP="00996F72">
      <w:pPr>
        <w:pStyle w:val="Listaszerbekezds"/>
        <w:numPr>
          <w:ilvl w:val="0"/>
          <w:numId w:val="113"/>
        </w:numPr>
        <w:rPr>
          <w:color w:val="00B050"/>
        </w:rPr>
      </w:pPr>
      <w:proofErr w:type="spellStart"/>
      <w:r w:rsidRPr="00222D2F">
        <w:rPr>
          <w:color w:val="00B050"/>
        </w:rPr>
        <w:t>Interpreter</w:t>
      </w:r>
      <w:proofErr w:type="spellEnd"/>
      <w:r w:rsidRPr="00222D2F">
        <w:rPr>
          <w:color w:val="00B050"/>
        </w:rPr>
        <w:t xml:space="preserve"> típusú programozási nyelv</w:t>
      </w:r>
    </w:p>
    <w:p w14:paraId="7EF08305" w14:textId="77777777" w:rsidR="00222D2F" w:rsidRDefault="00222D2F" w:rsidP="00222D2F">
      <w:pPr>
        <w:pStyle w:val="Cmsor2"/>
      </w:pPr>
      <w:r>
        <w:t>Melyik nem előnyös tulajdonsága a Python programozási nyelvnek?</w:t>
      </w:r>
    </w:p>
    <w:p w14:paraId="6BDF4961" w14:textId="77777777" w:rsidR="00222D2F" w:rsidRDefault="00222D2F" w:rsidP="00996F72">
      <w:pPr>
        <w:pStyle w:val="Listaszerbekezds"/>
        <w:numPr>
          <w:ilvl w:val="0"/>
          <w:numId w:val="114"/>
        </w:numPr>
      </w:pPr>
      <w:r>
        <w:t>nyelvezete tömör, elegáns</w:t>
      </w:r>
    </w:p>
    <w:p w14:paraId="700F0419" w14:textId="77777777" w:rsidR="00222D2F" w:rsidRDefault="00222D2F" w:rsidP="00996F72">
      <w:pPr>
        <w:pStyle w:val="Listaszerbekezds"/>
        <w:numPr>
          <w:ilvl w:val="0"/>
          <w:numId w:val="114"/>
        </w:numPr>
      </w:pPr>
      <w:r>
        <w:t>könnyen tanulható</w:t>
      </w:r>
    </w:p>
    <w:p w14:paraId="0B1D28A6" w14:textId="294F75F0" w:rsidR="00222D2F" w:rsidRDefault="00222D2F" w:rsidP="00996F72">
      <w:pPr>
        <w:pStyle w:val="Listaszerbekezds"/>
        <w:numPr>
          <w:ilvl w:val="0"/>
          <w:numId w:val="114"/>
        </w:numPr>
      </w:pPr>
      <w:r>
        <w:t>több 10000 külső csomag érhető el hozzá (https://pypi.org)</w:t>
      </w:r>
    </w:p>
    <w:p w14:paraId="78AD1BA1" w14:textId="77777777" w:rsidR="00222D2F" w:rsidRDefault="00222D2F" w:rsidP="00996F72">
      <w:pPr>
        <w:pStyle w:val="Listaszerbekezds"/>
        <w:numPr>
          <w:ilvl w:val="0"/>
          <w:numId w:val="114"/>
        </w:numPr>
      </w:pPr>
      <w:r>
        <w:t>szabadon használható</w:t>
      </w:r>
    </w:p>
    <w:p w14:paraId="2409D997" w14:textId="77777777" w:rsidR="00222D2F" w:rsidRDefault="00222D2F" w:rsidP="00996F72">
      <w:pPr>
        <w:pStyle w:val="Listaszerbekezds"/>
        <w:numPr>
          <w:ilvl w:val="0"/>
          <w:numId w:val="114"/>
        </w:numPr>
      </w:pPr>
      <w:r>
        <w:t>platform független</w:t>
      </w:r>
    </w:p>
    <w:p w14:paraId="28ED3120" w14:textId="77777777" w:rsidR="00222D2F" w:rsidRPr="00222D2F" w:rsidRDefault="00222D2F" w:rsidP="00996F72">
      <w:pPr>
        <w:pStyle w:val="Listaszerbekezds"/>
        <w:numPr>
          <w:ilvl w:val="0"/>
          <w:numId w:val="114"/>
        </w:numPr>
        <w:rPr>
          <w:color w:val="00B050"/>
        </w:rPr>
      </w:pPr>
      <w:r w:rsidRPr="00222D2F">
        <w:rPr>
          <w:color w:val="00B050"/>
        </w:rPr>
        <w:t>minden feladatokhoz gyors</w:t>
      </w:r>
    </w:p>
    <w:p w14:paraId="2E82661A" w14:textId="77777777" w:rsidR="00622238" w:rsidRPr="00222D2F" w:rsidRDefault="00222D2F" w:rsidP="00996F72">
      <w:pPr>
        <w:pStyle w:val="Listaszerbekezds"/>
        <w:numPr>
          <w:ilvl w:val="0"/>
          <w:numId w:val="114"/>
        </w:numPr>
        <w:rPr>
          <w:color w:val="00B050"/>
        </w:rPr>
      </w:pPr>
      <w:r w:rsidRPr="00222D2F">
        <w:rPr>
          <w:color w:val="00B050"/>
        </w:rPr>
        <w:t>többszálú lehetőségei korlátlanok</w:t>
      </w:r>
    </w:p>
    <w:p w14:paraId="5B93C63D" w14:textId="686C4549" w:rsidR="00622238" w:rsidRDefault="00222D2F" w:rsidP="00222D2F">
      <w:pPr>
        <w:pStyle w:val="Cmsor2"/>
      </w:pPr>
      <w:r>
        <w:t>Azt a hibát, amikor nem olyan eredmény ad a programunk, mint amit szerettünk volna elérni</w:t>
      </w:r>
    </w:p>
    <w:p w14:paraId="4F290759" w14:textId="77777777" w:rsidR="00222D2F" w:rsidRDefault="00222D2F" w:rsidP="00996F72">
      <w:pPr>
        <w:pStyle w:val="Listaszerbekezds"/>
        <w:numPr>
          <w:ilvl w:val="0"/>
          <w:numId w:val="115"/>
        </w:numPr>
      </w:pPr>
      <w:r>
        <w:t>szintaktikai hibának nevezzük</w:t>
      </w:r>
    </w:p>
    <w:p w14:paraId="740BBE77" w14:textId="77777777" w:rsidR="00222D2F" w:rsidRPr="00955790" w:rsidRDefault="00222D2F" w:rsidP="00996F72">
      <w:pPr>
        <w:pStyle w:val="Listaszerbekezds"/>
        <w:numPr>
          <w:ilvl w:val="0"/>
          <w:numId w:val="115"/>
        </w:numPr>
        <w:rPr>
          <w:color w:val="00B050"/>
        </w:rPr>
      </w:pPr>
      <w:proofErr w:type="gramStart"/>
      <w:r w:rsidRPr="00955790">
        <w:rPr>
          <w:color w:val="00B050"/>
        </w:rPr>
        <w:t>szemantikai</w:t>
      </w:r>
      <w:proofErr w:type="gramEnd"/>
      <w:r w:rsidRPr="00955790">
        <w:rPr>
          <w:color w:val="00B050"/>
        </w:rPr>
        <w:t xml:space="preserve"> hibának nevezzük</w:t>
      </w:r>
    </w:p>
    <w:p w14:paraId="0196D2F8" w14:textId="77777777" w:rsidR="00222D2F" w:rsidRDefault="00222D2F" w:rsidP="00996F72">
      <w:pPr>
        <w:pStyle w:val="Listaszerbekezds"/>
        <w:numPr>
          <w:ilvl w:val="0"/>
          <w:numId w:val="115"/>
        </w:numPr>
      </w:pPr>
      <w:r>
        <w:t>futási időben előforduló hibának nevezzük</w:t>
      </w:r>
    </w:p>
    <w:p w14:paraId="122831C3" w14:textId="77777777" w:rsidR="00622238" w:rsidRDefault="00222D2F" w:rsidP="00222D2F">
      <w:pPr>
        <w:pStyle w:val="Cmsor2"/>
      </w:pPr>
      <w:r>
        <w:t>Python programozási nyelven csak a Windows alatt programozhatunk</w:t>
      </w:r>
    </w:p>
    <w:p w14:paraId="2B09CC20" w14:textId="77777777" w:rsidR="00222D2F" w:rsidRDefault="00222D2F" w:rsidP="00955790">
      <w:pPr>
        <w:pStyle w:val="Listaszerbekezds"/>
        <w:numPr>
          <w:ilvl w:val="0"/>
          <w:numId w:val="184"/>
        </w:numPr>
      </w:pPr>
      <w:r>
        <w:t>igaz</w:t>
      </w:r>
    </w:p>
    <w:p w14:paraId="31E8B524" w14:textId="77777777" w:rsidR="00222D2F" w:rsidRPr="00955790" w:rsidRDefault="00222D2F" w:rsidP="00955790">
      <w:pPr>
        <w:pStyle w:val="Listaszerbekezds"/>
        <w:numPr>
          <w:ilvl w:val="0"/>
          <w:numId w:val="184"/>
        </w:numPr>
        <w:rPr>
          <w:color w:val="00B050"/>
        </w:rPr>
      </w:pPr>
      <w:r w:rsidRPr="00955790">
        <w:rPr>
          <w:color w:val="00B050"/>
        </w:rPr>
        <w:t>hamis</w:t>
      </w:r>
    </w:p>
    <w:p w14:paraId="4779E92D" w14:textId="77777777" w:rsidR="00222D2F" w:rsidRDefault="00222D2F" w:rsidP="00955790">
      <w:pPr>
        <w:pStyle w:val="Cmsor2"/>
      </w:pPr>
      <w:r>
        <w:t xml:space="preserve">A Python program </w:t>
      </w:r>
      <w:proofErr w:type="gramStart"/>
      <w:r>
        <w:t>fájlok</w:t>
      </w:r>
      <w:proofErr w:type="gramEnd"/>
      <w:r>
        <w:t xml:space="preserve"> kiterjesztése</w:t>
      </w:r>
    </w:p>
    <w:p w14:paraId="2AF3434C" w14:textId="77777777" w:rsidR="00222D2F" w:rsidRDefault="00222D2F" w:rsidP="00996F72">
      <w:pPr>
        <w:pStyle w:val="Listaszerbekezds"/>
        <w:numPr>
          <w:ilvl w:val="0"/>
          <w:numId w:val="117"/>
        </w:numPr>
      </w:pPr>
      <w:proofErr w:type="gramStart"/>
      <w:r>
        <w:t>.</w:t>
      </w:r>
      <w:proofErr w:type="gramEnd"/>
      <w:r>
        <w:t>pit</w:t>
      </w:r>
    </w:p>
    <w:p w14:paraId="5169719B" w14:textId="77777777" w:rsidR="00222D2F" w:rsidRPr="009B130A" w:rsidRDefault="00222D2F" w:rsidP="00996F72">
      <w:pPr>
        <w:pStyle w:val="Listaszerbekezds"/>
        <w:numPr>
          <w:ilvl w:val="0"/>
          <w:numId w:val="117"/>
        </w:numPr>
        <w:rPr>
          <w:color w:val="00B050"/>
        </w:rPr>
      </w:pPr>
      <w:proofErr w:type="gramStart"/>
      <w:r w:rsidRPr="009B130A">
        <w:rPr>
          <w:color w:val="00B050"/>
        </w:rPr>
        <w:t>.</w:t>
      </w:r>
      <w:proofErr w:type="spellStart"/>
      <w:proofErr w:type="gramEnd"/>
      <w:r w:rsidRPr="009B130A">
        <w:rPr>
          <w:color w:val="00B050"/>
        </w:rPr>
        <w:t>py</w:t>
      </w:r>
      <w:proofErr w:type="spellEnd"/>
    </w:p>
    <w:p w14:paraId="55382D96" w14:textId="77777777" w:rsidR="00222D2F" w:rsidRDefault="00222D2F" w:rsidP="00996F72">
      <w:pPr>
        <w:pStyle w:val="Listaszerbekezds"/>
        <w:numPr>
          <w:ilvl w:val="0"/>
          <w:numId w:val="117"/>
        </w:numPr>
      </w:pPr>
      <w:proofErr w:type="gramStart"/>
      <w:r>
        <w:t>.</w:t>
      </w:r>
      <w:proofErr w:type="spellStart"/>
      <w:proofErr w:type="gramEnd"/>
      <w:r>
        <w:t>pix</w:t>
      </w:r>
      <w:proofErr w:type="spellEnd"/>
    </w:p>
    <w:p w14:paraId="6739AB02" w14:textId="77777777" w:rsidR="00222D2F" w:rsidRDefault="009B130A" w:rsidP="00996F72">
      <w:pPr>
        <w:pStyle w:val="Listaszerbekezds"/>
        <w:numPr>
          <w:ilvl w:val="0"/>
          <w:numId w:val="117"/>
        </w:numPr>
      </w:pPr>
      <w:proofErr w:type="gramStart"/>
      <w:r>
        <w:t>.</w:t>
      </w:r>
      <w:proofErr w:type="spellStart"/>
      <w:proofErr w:type="gramEnd"/>
      <w:r>
        <w:t>python</w:t>
      </w:r>
      <w:proofErr w:type="spellEnd"/>
    </w:p>
    <w:p w14:paraId="2A624B90" w14:textId="77777777" w:rsidR="009B130A" w:rsidRDefault="009B130A" w:rsidP="009B130A">
      <w:pPr>
        <w:pStyle w:val="Cmsor2"/>
      </w:pPr>
      <w:r>
        <w:t>A Python parancsok végét mindig ”;” zárja le.</w:t>
      </w:r>
    </w:p>
    <w:p w14:paraId="17F99301" w14:textId="77777777" w:rsidR="009B130A" w:rsidRDefault="009B130A" w:rsidP="00996F72">
      <w:pPr>
        <w:pStyle w:val="Listaszerbekezds"/>
        <w:numPr>
          <w:ilvl w:val="0"/>
          <w:numId w:val="118"/>
        </w:numPr>
      </w:pPr>
      <w:r>
        <w:t>igaz</w:t>
      </w:r>
    </w:p>
    <w:p w14:paraId="5C894FF9" w14:textId="77777777" w:rsidR="009B130A" w:rsidRPr="009B130A" w:rsidRDefault="009B130A" w:rsidP="00996F72">
      <w:pPr>
        <w:pStyle w:val="Listaszerbekezds"/>
        <w:numPr>
          <w:ilvl w:val="0"/>
          <w:numId w:val="118"/>
        </w:numPr>
        <w:rPr>
          <w:color w:val="00B050"/>
        </w:rPr>
      </w:pPr>
      <w:r w:rsidRPr="009B130A">
        <w:rPr>
          <w:color w:val="00B050"/>
        </w:rPr>
        <w:t>hamis</w:t>
      </w:r>
    </w:p>
    <w:p w14:paraId="1ACDEFA8" w14:textId="77777777" w:rsidR="00DA1EF1" w:rsidRDefault="00DA1EF1" w:rsidP="00F36B90">
      <w:pPr>
        <w:pStyle w:val="Cmsor1"/>
      </w:pPr>
      <w:bookmarkStart w:id="14" w:name="_Toc47708057"/>
      <w:r>
        <w:t>A Python programozási nyelv alapjai</w:t>
      </w:r>
      <w:bookmarkEnd w:id="14"/>
    </w:p>
    <w:p w14:paraId="696FBE98" w14:textId="77777777" w:rsidR="00DA1EF1" w:rsidRDefault="009B130A" w:rsidP="009B130A">
      <w:pPr>
        <w:pStyle w:val="Cmsor2"/>
      </w:pPr>
      <w:r>
        <w:t xml:space="preserve">Az egysoros megjegyzéseket a programban milyen </w:t>
      </w:r>
      <w:proofErr w:type="gramStart"/>
      <w:r>
        <w:t>karakter</w:t>
      </w:r>
      <w:proofErr w:type="gramEnd"/>
      <w:r>
        <w:t xml:space="preserve"> jelöli?</w:t>
      </w:r>
    </w:p>
    <w:p w14:paraId="7EEFC0C1" w14:textId="77777777" w:rsidR="009B130A" w:rsidRDefault="009B130A" w:rsidP="00996F72">
      <w:pPr>
        <w:pStyle w:val="Listaszerbekezds"/>
        <w:numPr>
          <w:ilvl w:val="0"/>
          <w:numId w:val="119"/>
        </w:numPr>
      </w:pPr>
      <w:r>
        <w:t>@</w:t>
      </w:r>
    </w:p>
    <w:p w14:paraId="4EC2AFC3" w14:textId="77777777" w:rsidR="009B130A" w:rsidRDefault="009B130A" w:rsidP="00996F72">
      <w:pPr>
        <w:pStyle w:val="Listaszerbekezds"/>
        <w:numPr>
          <w:ilvl w:val="0"/>
          <w:numId w:val="119"/>
        </w:numPr>
      </w:pPr>
      <w:r>
        <w:t>&amp;</w:t>
      </w:r>
    </w:p>
    <w:p w14:paraId="1DDDAB3A" w14:textId="77777777" w:rsidR="009B130A" w:rsidRPr="00955790" w:rsidRDefault="009B130A" w:rsidP="00996F72">
      <w:pPr>
        <w:pStyle w:val="Listaszerbekezds"/>
        <w:numPr>
          <w:ilvl w:val="0"/>
          <w:numId w:val="119"/>
        </w:numPr>
        <w:rPr>
          <w:color w:val="00B050"/>
        </w:rPr>
      </w:pPr>
      <w:r w:rsidRPr="00955790">
        <w:rPr>
          <w:color w:val="00B050"/>
        </w:rPr>
        <w:t>#</w:t>
      </w:r>
    </w:p>
    <w:p w14:paraId="5BFE8C50" w14:textId="77777777" w:rsidR="009B130A" w:rsidRDefault="009B130A" w:rsidP="00996F72">
      <w:pPr>
        <w:pStyle w:val="Listaszerbekezds"/>
        <w:numPr>
          <w:ilvl w:val="0"/>
          <w:numId w:val="119"/>
        </w:numPr>
      </w:pPr>
      <w:r>
        <w:t>§</w:t>
      </w:r>
    </w:p>
    <w:p w14:paraId="4F59B466" w14:textId="1CAAFE34" w:rsidR="003B22CF" w:rsidRDefault="003B22CF" w:rsidP="009B130A">
      <w:pPr>
        <w:pStyle w:val="Cmsor2"/>
      </w:pPr>
      <w:r>
        <w:lastRenderedPageBreak/>
        <w:t>A Python nyelv behúzásokat alkalmaz az utasítás blokkok jelölésére, felesleges behúzás szintaktikai hibát jelent.</w:t>
      </w:r>
    </w:p>
    <w:p w14:paraId="3F6A9701" w14:textId="77777777" w:rsidR="003B22CF" w:rsidRPr="003B22CF" w:rsidRDefault="003B22CF" w:rsidP="00996F72">
      <w:pPr>
        <w:pStyle w:val="Listaszerbekezds"/>
        <w:numPr>
          <w:ilvl w:val="0"/>
          <w:numId w:val="124"/>
        </w:numPr>
        <w:rPr>
          <w:color w:val="00B050"/>
        </w:rPr>
      </w:pPr>
      <w:r w:rsidRPr="003B22CF">
        <w:rPr>
          <w:color w:val="00B050"/>
        </w:rPr>
        <w:t>igaz</w:t>
      </w:r>
    </w:p>
    <w:p w14:paraId="772FD50E" w14:textId="77777777" w:rsidR="003B22CF" w:rsidRPr="003B22CF" w:rsidRDefault="003B22CF" w:rsidP="00996F72">
      <w:pPr>
        <w:pStyle w:val="Listaszerbekezds"/>
        <w:numPr>
          <w:ilvl w:val="0"/>
          <w:numId w:val="124"/>
        </w:numPr>
      </w:pPr>
      <w:r>
        <w:t>hamis</w:t>
      </w:r>
    </w:p>
    <w:p w14:paraId="010D762C" w14:textId="77777777" w:rsidR="009B130A" w:rsidRDefault="009B130A" w:rsidP="009B130A">
      <w:pPr>
        <w:pStyle w:val="Cmsor2"/>
      </w:pPr>
      <w:r>
        <w:t>A képernyőre íráshoz melyik függvényt használjuk?</w:t>
      </w:r>
    </w:p>
    <w:p w14:paraId="7C7B21AA" w14:textId="77777777" w:rsidR="009B130A" w:rsidRDefault="009B130A" w:rsidP="00996F72">
      <w:pPr>
        <w:pStyle w:val="Listaszerbekezds"/>
        <w:numPr>
          <w:ilvl w:val="0"/>
          <w:numId w:val="120"/>
        </w:numPr>
      </w:pPr>
      <w:proofErr w:type="gramStart"/>
      <w:r>
        <w:t>input</w:t>
      </w:r>
      <w:proofErr w:type="gramEnd"/>
      <w:r>
        <w:t>()</w:t>
      </w:r>
    </w:p>
    <w:p w14:paraId="1AC772FE" w14:textId="77777777" w:rsidR="009B130A" w:rsidRDefault="009B130A" w:rsidP="00996F72">
      <w:pPr>
        <w:pStyle w:val="Listaszerbekezds"/>
        <w:numPr>
          <w:ilvl w:val="0"/>
          <w:numId w:val="120"/>
        </w:numPr>
      </w:pPr>
      <w:proofErr w:type="gramStart"/>
      <w:r>
        <w:t>output</w:t>
      </w:r>
      <w:proofErr w:type="gramEnd"/>
      <w:r>
        <w:t>()</w:t>
      </w:r>
    </w:p>
    <w:p w14:paraId="70933F6E" w14:textId="77777777" w:rsidR="009B130A" w:rsidRPr="009B130A" w:rsidRDefault="009B130A" w:rsidP="00996F72">
      <w:pPr>
        <w:pStyle w:val="Listaszerbekezds"/>
        <w:numPr>
          <w:ilvl w:val="0"/>
          <w:numId w:val="120"/>
        </w:numPr>
        <w:rPr>
          <w:color w:val="00B050"/>
        </w:rPr>
      </w:pPr>
      <w:proofErr w:type="gramStart"/>
      <w:r w:rsidRPr="009B130A">
        <w:rPr>
          <w:color w:val="00B050"/>
        </w:rPr>
        <w:t>print(</w:t>
      </w:r>
      <w:proofErr w:type="gramEnd"/>
      <w:r w:rsidRPr="009B130A">
        <w:rPr>
          <w:color w:val="00B050"/>
        </w:rPr>
        <w:t>)</w:t>
      </w:r>
    </w:p>
    <w:p w14:paraId="5BF551E6" w14:textId="133C23E8" w:rsidR="009B130A" w:rsidRDefault="009B130A" w:rsidP="00996F72">
      <w:pPr>
        <w:pStyle w:val="Listaszerbekezds"/>
        <w:numPr>
          <w:ilvl w:val="0"/>
          <w:numId w:val="120"/>
        </w:numPr>
      </w:pPr>
      <w:proofErr w:type="spellStart"/>
      <w:proofErr w:type="gramStart"/>
      <w:r>
        <w:t>s</w:t>
      </w:r>
      <w:r w:rsidR="0010694A">
        <w:t>c</w:t>
      </w:r>
      <w:r>
        <w:t>reen</w:t>
      </w:r>
      <w:proofErr w:type="spellEnd"/>
      <w:r>
        <w:t>(</w:t>
      </w:r>
      <w:proofErr w:type="gramEnd"/>
      <w:r>
        <w:t>)</w:t>
      </w:r>
    </w:p>
    <w:p w14:paraId="6D53D6F8" w14:textId="77777777" w:rsidR="009B130A" w:rsidRDefault="009B130A" w:rsidP="009B130A">
      <w:pPr>
        <w:pStyle w:val="Cmsor2"/>
      </w:pPr>
      <w:r>
        <w:t>A kiírásnál a \n szekvencia mit jelöl?</w:t>
      </w:r>
    </w:p>
    <w:p w14:paraId="446ACFF2" w14:textId="77777777" w:rsidR="009B130A" w:rsidRPr="009B130A" w:rsidRDefault="009B130A" w:rsidP="00996F72">
      <w:pPr>
        <w:pStyle w:val="Listaszerbekezds"/>
        <w:numPr>
          <w:ilvl w:val="0"/>
          <w:numId w:val="121"/>
        </w:numPr>
        <w:rPr>
          <w:color w:val="00B050"/>
        </w:rPr>
      </w:pPr>
      <w:r w:rsidRPr="009B130A">
        <w:rPr>
          <w:color w:val="00B050"/>
        </w:rPr>
        <w:t>sortörést</w:t>
      </w:r>
    </w:p>
    <w:p w14:paraId="50B84776" w14:textId="77777777" w:rsidR="009B130A" w:rsidRDefault="009B130A" w:rsidP="00996F72">
      <w:pPr>
        <w:pStyle w:val="Listaszerbekezds"/>
        <w:numPr>
          <w:ilvl w:val="0"/>
          <w:numId w:val="121"/>
        </w:numPr>
      </w:pPr>
      <w:r>
        <w:t>vízszintes tabulátort</w:t>
      </w:r>
    </w:p>
    <w:p w14:paraId="489A5DD2" w14:textId="77777777" w:rsidR="009B130A" w:rsidRDefault="009B130A" w:rsidP="00996F72">
      <w:pPr>
        <w:pStyle w:val="Listaszerbekezds"/>
        <w:numPr>
          <w:ilvl w:val="0"/>
          <w:numId w:val="121"/>
        </w:numPr>
      </w:pPr>
      <w:r>
        <w:t>sor elejére ugrást</w:t>
      </w:r>
    </w:p>
    <w:p w14:paraId="650E26F7" w14:textId="77777777" w:rsidR="009B130A" w:rsidRDefault="009B130A" w:rsidP="00996F72">
      <w:pPr>
        <w:pStyle w:val="Listaszerbekezds"/>
        <w:numPr>
          <w:ilvl w:val="0"/>
          <w:numId w:val="121"/>
        </w:numPr>
      </w:pPr>
      <w:r>
        <w:t>kis n betű megjelenítését</w:t>
      </w:r>
    </w:p>
    <w:p w14:paraId="6AF9BE39" w14:textId="3F780B44" w:rsidR="009B130A" w:rsidRDefault="009B130A" w:rsidP="009B130A">
      <w:pPr>
        <w:pStyle w:val="Cmsor2"/>
      </w:pPr>
      <w:r>
        <w:t xml:space="preserve">Mit ad eredményül a következő függvény: </w:t>
      </w:r>
      <w:proofErr w:type="spellStart"/>
      <w:proofErr w:type="gramStart"/>
      <w:r>
        <w:t>type</w:t>
      </w:r>
      <w:proofErr w:type="spellEnd"/>
      <w:r>
        <w:t>(</w:t>
      </w:r>
      <w:proofErr w:type="gramEnd"/>
      <w:r>
        <w:t>123)?</w:t>
      </w:r>
    </w:p>
    <w:p w14:paraId="0A039183" w14:textId="77777777" w:rsidR="009B130A" w:rsidRPr="009B130A" w:rsidRDefault="009B130A" w:rsidP="00996F72">
      <w:pPr>
        <w:pStyle w:val="Listaszerbekezds"/>
        <w:numPr>
          <w:ilvl w:val="0"/>
          <w:numId w:val="122"/>
        </w:numPr>
        <w:rPr>
          <w:color w:val="00B050"/>
        </w:rPr>
      </w:pPr>
      <w:proofErr w:type="spellStart"/>
      <w:r w:rsidRPr="009B130A">
        <w:rPr>
          <w:color w:val="00B050"/>
        </w:rPr>
        <w:t>class</w:t>
      </w:r>
      <w:proofErr w:type="spellEnd"/>
      <w:r w:rsidRPr="009B130A">
        <w:rPr>
          <w:color w:val="00B050"/>
        </w:rPr>
        <w:t xml:space="preserve"> int</w:t>
      </w:r>
    </w:p>
    <w:p w14:paraId="45F20B5B" w14:textId="77777777" w:rsidR="009B130A" w:rsidRDefault="009B130A" w:rsidP="00996F72">
      <w:pPr>
        <w:pStyle w:val="Listaszerbekezds"/>
        <w:numPr>
          <w:ilvl w:val="0"/>
          <w:numId w:val="122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float</w:t>
      </w:r>
      <w:proofErr w:type="spellEnd"/>
    </w:p>
    <w:p w14:paraId="71AA87CF" w14:textId="77777777" w:rsidR="009B130A" w:rsidRDefault="009B130A" w:rsidP="00996F72">
      <w:pPr>
        <w:pStyle w:val="Listaszerbekezds"/>
        <w:numPr>
          <w:ilvl w:val="0"/>
          <w:numId w:val="122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bool</w:t>
      </w:r>
      <w:proofErr w:type="spellEnd"/>
    </w:p>
    <w:p w14:paraId="362903AA" w14:textId="77777777" w:rsidR="009B130A" w:rsidRDefault="009B130A" w:rsidP="00996F72">
      <w:pPr>
        <w:pStyle w:val="Listaszerbekezds"/>
        <w:numPr>
          <w:ilvl w:val="0"/>
          <w:numId w:val="122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str</w:t>
      </w:r>
      <w:proofErr w:type="spellEnd"/>
    </w:p>
    <w:p w14:paraId="5E7E6726" w14:textId="09BA9B65" w:rsidR="009B130A" w:rsidRDefault="009B130A" w:rsidP="009B130A">
      <w:pPr>
        <w:pStyle w:val="Cmsor2"/>
      </w:pPr>
      <w:r>
        <w:t xml:space="preserve">Mit ad eredményül a következő függvény: </w:t>
      </w:r>
      <w:proofErr w:type="spellStart"/>
      <w:proofErr w:type="gramStart"/>
      <w:r>
        <w:t>type</w:t>
      </w:r>
      <w:proofErr w:type="spellEnd"/>
      <w:r>
        <w:t>(</w:t>
      </w:r>
      <w:proofErr w:type="gramEnd"/>
      <w:r>
        <w:t>„Ezt jól gondold meg!)?</w:t>
      </w:r>
    </w:p>
    <w:p w14:paraId="32480734" w14:textId="77777777" w:rsidR="009B130A" w:rsidRDefault="009B130A" w:rsidP="00996F72">
      <w:pPr>
        <w:pStyle w:val="Listaszerbekezds"/>
        <w:numPr>
          <w:ilvl w:val="0"/>
          <w:numId w:val="122"/>
        </w:numPr>
      </w:pPr>
      <w:proofErr w:type="spellStart"/>
      <w:r>
        <w:t>class</w:t>
      </w:r>
      <w:proofErr w:type="spellEnd"/>
      <w:r>
        <w:t xml:space="preserve"> int</w:t>
      </w:r>
    </w:p>
    <w:p w14:paraId="10492D09" w14:textId="77777777" w:rsidR="009B130A" w:rsidRDefault="009B130A" w:rsidP="00996F72">
      <w:pPr>
        <w:pStyle w:val="Listaszerbekezds"/>
        <w:numPr>
          <w:ilvl w:val="0"/>
          <w:numId w:val="122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float</w:t>
      </w:r>
      <w:proofErr w:type="spellEnd"/>
    </w:p>
    <w:p w14:paraId="62516F42" w14:textId="77777777" w:rsidR="009B130A" w:rsidRDefault="009B130A" w:rsidP="00996F72">
      <w:pPr>
        <w:pStyle w:val="Listaszerbekezds"/>
        <w:numPr>
          <w:ilvl w:val="0"/>
          <w:numId w:val="122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bool</w:t>
      </w:r>
      <w:proofErr w:type="spellEnd"/>
    </w:p>
    <w:p w14:paraId="692631A2" w14:textId="77777777" w:rsidR="009B130A" w:rsidRPr="009B130A" w:rsidRDefault="009B130A" w:rsidP="00996F72">
      <w:pPr>
        <w:pStyle w:val="Listaszerbekezds"/>
        <w:numPr>
          <w:ilvl w:val="0"/>
          <w:numId w:val="122"/>
        </w:numPr>
        <w:rPr>
          <w:color w:val="00B050"/>
        </w:rPr>
      </w:pPr>
      <w:proofErr w:type="spellStart"/>
      <w:r w:rsidRPr="009B130A">
        <w:rPr>
          <w:color w:val="00B050"/>
        </w:rPr>
        <w:t>class</w:t>
      </w:r>
      <w:proofErr w:type="spellEnd"/>
      <w:r w:rsidRPr="009B130A">
        <w:rPr>
          <w:color w:val="00B050"/>
        </w:rPr>
        <w:t xml:space="preserve"> </w:t>
      </w:r>
      <w:proofErr w:type="spellStart"/>
      <w:r w:rsidRPr="009B130A">
        <w:rPr>
          <w:color w:val="00B050"/>
        </w:rPr>
        <w:t>str</w:t>
      </w:r>
      <w:proofErr w:type="spellEnd"/>
    </w:p>
    <w:p w14:paraId="794AFAF3" w14:textId="56E820AC" w:rsidR="009B130A" w:rsidRDefault="009B130A" w:rsidP="009B130A">
      <w:pPr>
        <w:pStyle w:val="Cmsor2"/>
      </w:pPr>
      <w:r>
        <w:t xml:space="preserve">Mit ad eredményül a következő függvény: </w:t>
      </w:r>
      <w:proofErr w:type="spellStart"/>
      <w:proofErr w:type="gramStart"/>
      <w:r>
        <w:t>type</w:t>
      </w:r>
      <w:proofErr w:type="spellEnd"/>
      <w:r>
        <w:t>(</w:t>
      </w:r>
      <w:proofErr w:type="gramEnd"/>
      <w:r>
        <w:t>4&gt;9)?</w:t>
      </w:r>
    </w:p>
    <w:p w14:paraId="4C8A3A15" w14:textId="77777777" w:rsidR="009B130A" w:rsidRDefault="009B130A" w:rsidP="00996F72">
      <w:pPr>
        <w:pStyle w:val="Listaszerbekezds"/>
        <w:numPr>
          <w:ilvl w:val="0"/>
          <w:numId w:val="122"/>
        </w:numPr>
      </w:pPr>
      <w:proofErr w:type="spellStart"/>
      <w:r>
        <w:t>class</w:t>
      </w:r>
      <w:proofErr w:type="spellEnd"/>
      <w:r>
        <w:t xml:space="preserve"> int</w:t>
      </w:r>
    </w:p>
    <w:p w14:paraId="6DE31091" w14:textId="77777777" w:rsidR="009B130A" w:rsidRDefault="009B130A" w:rsidP="00996F72">
      <w:pPr>
        <w:pStyle w:val="Listaszerbekezds"/>
        <w:numPr>
          <w:ilvl w:val="0"/>
          <w:numId w:val="122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float</w:t>
      </w:r>
      <w:proofErr w:type="spellEnd"/>
    </w:p>
    <w:p w14:paraId="3AFF7BD1" w14:textId="77777777" w:rsidR="009B130A" w:rsidRPr="003B22CF" w:rsidRDefault="009B130A" w:rsidP="00996F72">
      <w:pPr>
        <w:pStyle w:val="Listaszerbekezds"/>
        <w:numPr>
          <w:ilvl w:val="0"/>
          <w:numId w:val="122"/>
        </w:numPr>
        <w:rPr>
          <w:color w:val="00B050"/>
        </w:rPr>
      </w:pPr>
      <w:proofErr w:type="spellStart"/>
      <w:r w:rsidRPr="003B22CF">
        <w:rPr>
          <w:color w:val="00B050"/>
        </w:rPr>
        <w:t>class</w:t>
      </w:r>
      <w:proofErr w:type="spellEnd"/>
      <w:r w:rsidRPr="003B22CF">
        <w:rPr>
          <w:color w:val="00B050"/>
        </w:rPr>
        <w:t xml:space="preserve"> </w:t>
      </w:r>
      <w:proofErr w:type="spellStart"/>
      <w:r w:rsidRPr="003B22CF">
        <w:rPr>
          <w:color w:val="00B050"/>
        </w:rPr>
        <w:t>bool</w:t>
      </w:r>
      <w:proofErr w:type="spellEnd"/>
    </w:p>
    <w:p w14:paraId="763DE58D" w14:textId="77777777" w:rsidR="009B130A" w:rsidRDefault="009B130A" w:rsidP="00996F72">
      <w:pPr>
        <w:pStyle w:val="Listaszerbekezds"/>
        <w:numPr>
          <w:ilvl w:val="0"/>
          <w:numId w:val="122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str</w:t>
      </w:r>
      <w:proofErr w:type="spellEnd"/>
    </w:p>
    <w:p w14:paraId="3F9C5041" w14:textId="223A3C0E" w:rsidR="009B130A" w:rsidRDefault="009B130A" w:rsidP="009B130A">
      <w:pPr>
        <w:pStyle w:val="Cmsor2"/>
      </w:pPr>
      <w:r>
        <w:t xml:space="preserve">Mit ad eredményül a következő függvény: </w:t>
      </w:r>
      <w:proofErr w:type="spellStart"/>
      <w:proofErr w:type="gramStart"/>
      <w:r>
        <w:t>type</w:t>
      </w:r>
      <w:proofErr w:type="spellEnd"/>
      <w:r>
        <w:t>(</w:t>
      </w:r>
      <w:proofErr w:type="gramEnd"/>
      <w:r w:rsidR="003B22CF">
        <w:t>[5,8,9]</w:t>
      </w:r>
      <w:r>
        <w:t>)?</w:t>
      </w:r>
    </w:p>
    <w:p w14:paraId="6ABF952B" w14:textId="77777777" w:rsidR="009B130A" w:rsidRDefault="009B130A" w:rsidP="00996F72">
      <w:pPr>
        <w:pStyle w:val="Listaszerbekezds"/>
        <w:numPr>
          <w:ilvl w:val="0"/>
          <w:numId w:val="122"/>
        </w:numPr>
      </w:pPr>
      <w:proofErr w:type="spellStart"/>
      <w:r>
        <w:t>class</w:t>
      </w:r>
      <w:proofErr w:type="spellEnd"/>
      <w:r>
        <w:t xml:space="preserve"> int</w:t>
      </w:r>
    </w:p>
    <w:p w14:paraId="52CA7E5E" w14:textId="77777777" w:rsidR="009B130A" w:rsidRDefault="009B130A" w:rsidP="00996F72">
      <w:pPr>
        <w:pStyle w:val="Listaszerbekezds"/>
        <w:numPr>
          <w:ilvl w:val="0"/>
          <w:numId w:val="122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float</w:t>
      </w:r>
      <w:proofErr w:type="spellEnd"/>
    </w:p>
    <w:p w14:paraId="3D5EBDA1" w14:textId="77777777" w:rsidR="009B130A" w:rsidRPr="003B22CF" w:rsidRDefault="009B130A" w:rsidP="00996F72">
      <w:pPr>
        <w:pStyle w:val="Listaszerbekezds"/>
        <w:numPr>
          <w:ilvl w:val="0"/>
          <w:numId w:val="122"/>
        </w:numPr>
        <w:rPr>
          <w:color w:val="00B050"/>
        </w:rPr>
      </w:pPr>
      <w:proofErr w:type="spellStart"/>
      <w:r w:rsidRPr="003B22CF">
        <w:rPr>
          <w:color w:val="00B050"/>
        </w:rPr>
        <w:t>class</w:t>
      </w:r>
      <w:proofErr w:type="spellEnd"/>
      <w:r w:rsidRPr="003B22CF">
        <w:rPr>
          <w:color w:val="00B050"/>
        </w:rPr>
        <w:t xml:space="preserve"> </w:t>
      </w:r>
      <w:proofErr w:type="spellStart"/>
      <w:r w:rsidR="003B22CF" w:rsidRPr="003B22CF">
        <w:rPr>
          <w:color w:val="00B050"/>
        </w:rPr>
        <w:t>list</w:t>
      </w:r>
      <w:proofErr w:type="spellEnd"/>
    </w:p>
    <w:p w14:paraId="769DAF63" w14:textId="77777777" w:rsidR="009B130A" w:rsidRDefault="009B130A" w:rsidP="00996F72">
      <w:pPr>
        <w:pStyle w:val="Listaszerbekezds"/>
        <w:numPr>
          <w:ilvl w:val="0"/>
          <w:numId w:val="122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str</w:t>
      </w:r>
      <w:proofErr w:type="spellEnd"/>
    </w:p>
    <w:p w14:paraId="1A5E6A5E" w14:textId="77777777" w:rsidR="009B130A" w:rsidRDefault="003B22CF" w:rsidP="003B22CF">
      <w:pPr>
        <w:pStyle w:val="Cmsor2"/>
      </w:pPr>
      <w:r>
        <w:t xml:space="preserve">Melyik nem </w:t>
      </w:r>
      <w:proofErr w:type="gramStart"/>
      <w:r>
        <w:t>konvertáló</w:t>
      </w:r>
      <w:proofErr w:type="gramEnd"/>
      <w:r>
        <w:t xml:space="preserve"> függvény?</w:t>
      </w:r>
    </w:p>
    <w:p w14:paraId="3323664D" w14:textId="77777777" w:rsidR="003B22CF" w:rsidRDefault="003B22CF" w:rsidP="00996F72">
      <w:pPr>
        <w:pStyle w:val="Listaszerbekezds"/>
        <w:numPr>
          <w:ilvl w:val="0"/>
          <w:numId w:val="123"/>
        </w:numPr>
      </w:pPr>
      <w:proofErr w:type="gramStart"/>
      <w:r>
        <w:t>int(</w:t>
      </w:r>
      <w:proofErr w:type="gramEnd"/>
      <w:r>
        <w:t>)</w:t>
      </w:r>
    </w:p>
    <w:p w14:paraId="70185CC1" w14:textId="77777777" w:rsidR="003B22CF" w:rsidRDefault="003B22CF" w:rsidP="00996F72">
      <w:pPr>
        <w:pStyle w:val="Listaszerbekezds"/>
        <w:numPr>
          <w:ilvl w:val="0"/>
          <w:numId w:val="123"/>
        </w:numPr>
      </w:pPr>
      <w:proofErr w:type="spellStart"/>
      <w:proofErr w:type="gramStart"/>
      <w:r>
        <w:t>float</w:t>
      </w:r>
      <w:proofErr w:type="spellEnd"/>
      <w:r>
        <w:t>(</w:t>
      </w:r>
      <w:proofErr w:type="gramEnd"/>
      <w:r>
        <w:t>)</w:t>
      </w:r>
    </w:p>
    <w:p w14:paraId="71AB4E92" w14:textId="77777777" w:rsidR="003B22CF" w:rsidRDefault="003B22CF" w:rsidP="00996F72">
      <w:pPr>
        <w:pStyle w:val="Listaszerbekezds"/>
        <w:numPr>
          <w:ilvl w:val="0"/>
          <w:numId w:val="123"/>
        </w:numPr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)</w:t>
      </w:r>
    </w:p>
    <w:p w14:paraId="53F23DFC" w14:textId="77777777" w:rsidR="003B22CF" w:rsidRPr="003B22CF" w:rsidRDefault="003B22CF" w:rsidP="00996F72">
      <w:pPr>
        <w:pStyle w:val="Listaszerbekezds"/>
        <w:numPr>
          <w:ilvl w:val="0"/>
          <w:numId w:val="123"/>
        </w:numPr>
        <w:rPr>
          <w:color w:val="00B050"/>
        </w:rPr>
      </w:pPr>
      <w:proofErr w:type="spellStart"/>
      <w:proofErr w:type="gramStart"/>
      <w:r w:rsidRPr="003B22CF">
        <w:rPr>
          <w:color w:val="00B050"/>
        </w:rPr>
        <w:t>list</w:t>
      </w:r>
      <w:proofErr w:type="spellEnd"/>
      <w:r w:rsidRPr="003B22CF">
        <w:rPr>
          <w:color w:val="00B050"/>
        </w:rPr>
        <w:t>(</w:t>
      </w:r>
      <w:proofErr w:type="gramEnd"/>
      <w:r w:rsidRPr="003B22CF">
        <w:rPr>
          <w:color w:val="00B050"/>
        </w:rPr>
        <w:t>)</w:t>
      </w:r>
    </w:p>
    <w:p w14:paraId="0F40CBA2" w14:textId="77777777" w:rsidR="003B22CF" w:rsidRDefault="00D55B03" w:rsidP="00D55B03">
      <w:pPr>
        <w:pStyle w:val="Cmsor2"/>
      </w:pPr>
      <w:r>
        <w:t xml:space="preserve">A kódban előforduló konstans értékek </w:t>
      </w:r>
      <w:proofErr w:type="gramStart"/>
      <w:r>
        <w:t>a</w:t>
      </w:r>
      <w:proofErr w:type="gramEnd"/>
      <w:r>
        <w:t xml:space="preserve"> </w:t>
      </w:r>
    </w:p>
    <w:p w14:paraId="43D0CC95" w14:textId="77777777" w:rsidR="00D55B03" w:rsidRPr="00D55B03" w:rsidRDefault="00D55B03" w:rsidP="00996F72">
      <w:pPr>
        <w:pStyle w:val="Listaszerbekezds"/>
        <w:numPr>
          <w:ilvl w:val="0"/>
          <w:numId w:val="125"/>
        </w:numPr>
        <w:rPr>
          <w:color w:val="00B050"/>
        </w:rPr>
      </w:pPr>
      <w:r w:rsidRPr="00D55B03">
        <w:rPr>
          <w:color w:val="00B050"/>
        </w:rPr>
        <w:t>literálok</w:t>
      </w:r>
    </w:p>
    <w:p w14:paraId="3C455BF4" w14:textId="3AB23AF8" w:rsidR="00D55B03" w:rsidRDefault="00D55B03" w:rsidP="00996F72">
      <w:pPr>
        <w:pStyle w:val="Listaszerbekezds"/>
        <w:numPr>
          <w:ilvl w:val="0"/>
          <w:numId w:val="125"/>
        </w:numPr>
      </w:pPr>
      <w:r>
        <w:lastRenderedPageBreak/>
        <w:t>változó</w:t>
      </w:r>
      <w:r w:rsidR="00955790">
        <w:t>k</w:t>
      </w:r>
    </w:p>
    <w:p w14:paraId="4BE561BA" w14:textId="77777777" w:rsidR="00D55B03" w:rsidRDefault="00D55B03" w:rsidP="00996F72">
      <w:pPr>
        <w:pStyle w:val="Listaszerbekezds"/>
        <w:numPr>
          <w:ilvl w:val="0"/>
          <w:numId w:val="125"/>
        </w:numPr>
      </w:pPr>
      <w:r>
        <w:t>listák</w:t>
      </w:r>
    </w:p>
    <w:p w14:paraId="39E2FE5A" w14:textId="77777777" w:rsidR="00D55B03" w:rsidRDefault="00D55B03" w:rsidP="00D55B03">
      <w:pPr>
        <w:pStyle w:val="Cmsor2"/>
      </w:pPr>
      <w:r>
        <w:t>Melyik lehet egy változó neve?</w:t>
      </w:r>
    </w:p>
    <w:p w14:paraId="54449E1B" w14:textId="77777777" w:rsidR="00D55B03" w:rsidRDefault="00D55B03" w:rsidP="00996F72">
      <w:pPr>
        <w:pStyle w:val="Listaszerbekezds"/>
        <w:numPr>
          <w:ilvl w:val="0"/>
          <w:numId w:val="126"/>
        </w:numPr>
      </w:pPr>
      <w:proofErr w:type="spellStart"/>
      <w:r>
        <w:t>else</w:t>
      </w:r>
      <w:proofErr w:type="spellEnd"/>
    </w:p>
    <w:p w14:paraId="677262B9" w14:textId="77777777" w:rsidR="00D55B03" w:rsidRDefault="00D55B03" w:rsidP="00996F72">
      <w:pPr>
        <w:pStyle w:val="Listaszerbekezds"/>
        <w:numPr>
          <w:ilvl w:val="0"/>
          <w:numId w:val="126"/>
        </w:numPr>
      </w:pPr>
      <w:proofErr w:type="spellStart"/>
      <w:r>
        <w:t>pass</w:t>
      </w:r>
      <w:proofErr w:type="spellEnd"/>
    </w:p>
    <w:p w14:paraId="2A424925" w14:textId="77777777" w:rsidR="00D55B03" w:rsidRDefault="00D55B03" w:rsidP="00996F72">
      <w:pPr>
        <w:pStyle w:val="Listaszerbekezds"/>
        <w:numPr>
          <w:ilvl w:val="0"/>
          <w:numId w:val="126"/>
        </w:numPr>
      </w:pPr>
      <w:proofErr w:type="gramStart"/>
      <w:r>
        <w:t>import</w:t>
      </w:r>
      <w:proofErr w:type="gramEnd"/>
    </w:p>
    <w:p w14:paraId="4BFCE689" w14:textId="77777777" w:rsidR="00D55B03" w:rsidRPr="00D55B03" w:rsidRDefault="00D55B03" w:rsidP="00996F72">
      <w:pPr>
        <w:pStyle w:val="Listaszerbekezds"/>
        <w:numPr>
          <w:ilvl w:val="0"/>
          <w:numId w:val="126"/>
        </w:numPr>
        <w:rPr>
          <w:color w:val="00B050"/>
        </w:rPr>
      </w:pPr>
      <w:proofErr w:type="gramStart"/>
      <w:r w:rsidRPr="00D55B03">
        <w:rPr>
          <w:color w:val="00B050"/>
        </w:rPr>
        <w:t>export</w:t>
      </w:r>
      <w:proofErr w:type="gramEnd"/>
    </w:p>
    <w:p w14:paraId="4024E44B" w14:textId="77777777" w:rsidR="00D55B03" w:rsidRDefault="00D55B03" w:rsidP="00D55B03">
      <w:pPr>
        <w:pStyle w:val="Cmsor2"/>
      </w:pPr>
      <w:r>
        <w:t>A Python nem különbözteti meg a kis és nagybetűket.</w:t>
      </w:r>
    </w:p>
    <w:p w14:paraId="6256F8DF" w14:textId="77777777" w:rsidR="00D55B03" w:rsidRDefault="00D55B03" w:rsidP="00996F72">
      <w:pPr>
        <w:pStyle w:val="Listaszerbekezds"/>
        <w:numPr>
          <w:ilvl w:val="0"/>
          <w:numId w:val="127"/>
        </w:numPr>
      </w:pPr>
      <w:r>
        <w:t>igaz</w:t>
      </w:r>
    </w:p>
    <w:p w14:paraId="3D9664DE" w14:textId="77777777" w:rsidR="00D55B03" w:rsidRPr="00D55B03" w:rsidRDefault="00D55B03" w:rsidP="00996F72">
      <w:pPr>
        <w:pStyle w:val="Listaszerbekezds"/>
        <w:numPr>
          <w:ilvl w:val="0"/>
          <w:numId w:val="127"/>
        </w:numPr>
        <w:rPr>
          <w:color w:val="00B050"/>
        </w:rPr>
      </w:pPr>
      <w:r w:rsidRPr="00D55B03">
        <w:rPr>
          <w:color w:val="00B050"/>
        </w:rPr>
        <w:t>hamis</w:t>
      </w:r>
    </w:p>
    <w:p w14:paraId="4DA87B07" w14:textId="77777777" w:rsidR="00D55B03" w:rsidRDefault="00D55B03" w:rsidP="00D55B03">
      <w:pPr>
        <w:pStyle w:val="Cmsor2"/>
      </w:pPr>
      <w:r>
        <w:t>Milyen érték lesz a változóhoz rendelve a következő kifejezés alapján adat=(4+6)**2?</w:t>
      </w:r>
    </w:p>
    <w:p w14:paraId="5384A857" w14:textId="77777777" w:rsidR="00D55B03" w:rsidRPr="00D55B03" w:rsidRDefault="00D55B03" w:rsidP="00996F72">
      <w:pPr>
        <w:pStyle w:val="Listaszerbekezds"/>
        <w:numPr>
          <w:ilvl w:val="0"/>
          <w:numId w:val="128"/>
        </w:numPr>
        <w:rPr>
          <w:color w:val="00B050"/>
        </w:rPr>
      </w:pPr>
      <w:r w:rsidRPr="00D55B03">
        <w:rPr>
          <w:color w:val="00B050"/>
        </w:rPr>
        <w:t>100</w:t>
      </w:r>
    </w:p>
    <w:p w14:paraId="233AE18E" w14:textId="77777777" w:rsidR="00D55B03" w:rsidRDefault="00D55B03" w:rsidP="00996F72">
      <w:pPr>
        <w:pStyle w:val="Listaszerbekezds"/>
        <w:numPr>
          <w:ilvl w:val="0"/>
          <w:numId w:val="128"/>
        </w:numPr>
      </w:pPr>
      <w:r>
        <w:t>20</w:t>
      </w:r>
    </w:p>
    <w:p w14:paraId="24EBD729" w14:textId="77777777" w:rsidR="00D55B03" w:rsidRDefault="00D55B03" w:rsidP="00996F72">
      <w:pPr>
        <w:pStyle w:val="Listaszerbekezds"/>
        <w:numPr>
          <w:ilvl w:val="0"/>
          <w:numId w:val="128"/>
        </w:numPr>
      </w:pPr>
      <w:r>
        <w:t>200</w:t>
      </w:r>
    </w:p>
    <w:p w14:paraId="06A9F9D1" w14:textId="77777777" w:rsidR="00D55B03" w:rsidRDefault="00D55B03" w:rsidP="00996F72">
      <w:pPr>
        <w:pStyle w:val="Listaszerbekezds"/>
        <w:numPr>
          <w:ilvl w:val="0"/>
          <w:numId w:val="128"/>
        </w:numPr>
      </w:pPr>
      <w:r>
        <w:t>1000</w:t>
      </w:r>
    </w:p>
    <w:p w14:paraId="41E18A10" w14:textId="77777777" w:rsidR="00D55B03" w:rsidRDefault="00D55B03" w:rsidP="00D55B03">
      <w:pPr>
        <w:pStyle w:val="Cmsor2"/>
      </w:pPr>
      <w:r>
        <w:t>Milyen érték lesz a változóhoz rendelve a következő kifejezés alapján? adat=77%8</w:t>
      </w:r>
    </w:p>
    <w:p w14:paraId="047A5811" w14:textId="77777777" w:rsidR="00D55B03" w:rsidRDefault="00D55B03" w:rsidP="00996F72">
      <w:pPr>
        <w:pStyle w:val="Listaszerbekezds"/>
        <w:numPr>
          <w:ilvl w:val="0"/>
          <w:numId w:val="129"/>
        </w:numPr>
      </w:pPr>
      <w:r>
        <w:t>4</w:t>
      </w:r>
    </w:p>
    <w:p w14:paraId="649125E4" w14:textId="77777777" w:rsidR="00D55B03" w:rsidRPr="00D55B03" w:rsidRDefault="00D55B03" w:rsidP="00996F72">
      <w:pPr>
        <w:pStyle w:val="Listaszerbekezds"/>
        <w:numPr>
          <w:ilvl w:val="0"/>
          <w:numId w:val="129"/>
        </w:numPr>
        <w:rPr>
          <w:color w:val="00B050"/>
        </w:rPr>
      </w:pPr>
      <w:r w:rsidRPr="00D55B03">
        <w:rPr>
          <w:color w:val="00B050"/>
        </w:rPr>
        <w:t>5</w:t>
      </w:r>
    </w:p>
    <w:p w14:paraId="2F6791FE" w14:textId="77777777" w:rsidR="00D55B03" w:rsidRDefault="00D55B03" w:rsidP="00996F72">
      <w:pPr>
        <w:pStyle w:val="Listaszerbekezds"/>
        <w:numPr>
          <w:ilvl w:val="0"/>
          <w:numId w:val="129"/>
        </w:numPr>
      </w:pPr>
      <w:r>
        <w:t>6</w:t>
      </w:r>
    </w:p>
    <w:p w14:paraId="335881E9" w14:textId="77777777" w:rsidR="00D55B03" w:rsidRDefault="00D55B03" w:rsidP="00996F72">
      <w:pPr>
        <w:pStyle w:val="Listaszerbekezds"/>
        <w:numPr>
          <w:ilvl w:val="0"/>
          <w:numId w:val="129"/>
        </w:numPr>
      </w:pPr>
      <w:r>
        <w:t>7</w:t>
      </w:r>
    </w:p>
    <w:p w14:paraId="657C89CE" w14:textId="77777777" w:rsidR="00D55B03" w:rsidRDefault="00D55B03" w:rsidP="00D55B03">
      <w:pPr>
        <w:pStyle w:val="Cmsor2"/>
      </w:pPr>
      <w:r>
        <w:t>Milyen érték lesz a változóhoz rendelve a következő kifejezés alapján? adat=</w:t>
      </w:r>
      <w:r w:rsidR="00DF233E">
        <w:t>55//6*2</w:t>
      </w:r>
    </w:p>
    <w:p w14:paraId="75BF8C95" w14:textId="77777777" w:rsidR="00D55B03" w:rsidRDefault="00D55B03" w:rsidP="00996F72">
      <w:pPr>
        <w:pStyle w:val="Listaszerbekezds"/>
        <w:numPr>
          <w:ilvl w:val="0"/>
          <w:numId w:val="130"/>
        </w:numPr>
      </w:pPr>
      <w:r>
        <w:t>1</w:t>
      </w:r>
    </w:p>
    <w:p w14:paraId="50812DC8" w14:textId="77777777" w:rsidR="00D55B03" w:rsidRPr="00DF233E" w:rsidRDefault="00D55B03" w:rsidP="00996F72">
      <w:pPr>
        <w:pStyle w:val="Listaszerbekezds"/>
        <w:numPr>
          <w:ilvl w:val="0"/>
          <w:numId w:val="130"/>
        </w:numPr>
        <w:rPr>
          <w:color w:val="00B050"/>
        </w:rPr>
      </w:pPr>
      <w:r w:rsidRPr="00DF233E">
        <w:rPr>
          <w:color w:val="00B050"/>
        </w:rPr>
        <w:t>2</w:t>
      </w:r>
    </w:p>
    <w:p w14:paraId="06C64307" w14:textId="77777777" w:rsidR="00D55B03" w:rsidRDefault="00D55B03" w:rsidP="00996F72">
      <w:pPr>
        <w:pStyle w:val="Listaszerbekezds"/>
        <w:numPr>
          <w:ilvl w:val="0"/>
          <w:numId w:val="130"/>
        </w:numPr>
      </w:pPr>
      <w:r>
        <w:t>3</w:t>
      </w:r>
    </w:p>
    <w:p w14:paraId="7F061032" w14:textId="77777777" w:rsidR="00D55B03" w:rsidRDefault="00D55B03" w:rsidP="00996F72">
      <w:pPr>
        <w:pStyle w:val="Listaszerbekezds"/>
        <w:numPr>
          <w:ilvl w:val="0"/>
          <w:numId w:val="130"/>
        </w:numPr>
      </w:pPr>
      <w:r>
        <w:t>4</w:t>
      </w:r>
    </w:p>
    <w:p w14:paraId="26A85842" w14:textId="77777777" w:rsidR="00DF233E" w:rsidRPr="00DF233E" w:rsidRDefault="00D55B03" w:rsidP="00DF233E">
      <w:pPr>
        <w:pStyle w:val="Cmsor2"/>
      </w:pPr>
      <w:r>
        <w:t>Milyen érték lesz a változóhoz rendelve a következő kifejezés alapján?</w:t>
      </w:r>
      <w:r w:rsidR="00DF233E">
        <w:t xml:space="preserve"> adat=6/4</w:t>
      </w:r>
    </w:p>
    <w:p w14:paraId="234EACD4" w14:textId="77777777" w:rsidR="00D55B03" w:rsidRPr="00DF233E" w:rsidRDefault="00D55B03" w:rsidP="00996F72">
      <w:pPr>
        <w:pStyle w:val="Listaszerbekezds"/>
        <w:numPr>
          <w:ilvl w:val="0"/>
          <w:numId w:val="131"/>
        </w:numPr>
        <w:rPr>
          <w:color w:val="00B050"/>
        </w:rPr>
      </w:pPr>
      <w:r w:rsidRPr="00DF233E">
        <w:rPr>
          <w:color w:val="00B050"/>
        </w:rPr>
        <w:t>1</w:t>
      </w:r>
      <w:r w:rsidR="00DF233E" w:rsidRPr="00DF233E">
        <w:rPr>
          <w:color w:val="00B050"/>
        </w:rPr>
        <w:t>.5</w:t>
      </w:r>
    </w:p>
    <w:p w14:paraId="1C48F41F" w14:textId="77777777" w:rsidR="00D55B03" w:rsidRDefault="00DF233E" w:rsidP="00996F72">
      <w:pPr>
        <w:pStyle w:val="Listaszerbekezds"/>
        <w:numPr>
          <w:ilvl w:val="0"/>
          <w:numId w:val="131"/>
        </w:numPr>
      </w:pPr>
      <w:r>
        <w:t>1</w:t>
      </w:r>
    </w:p>
    <w:p w14:paraId="35C9F818" w14:textId="77777777" w:rsidR="00D55B03" w:rsidRDefault="00DF233E" w:rsidP="00996F72">
      <w:pPr>
        <w:pStyle w:val="Listaszerbekezds"/>
        <w:numPr>
          <w:ilvl w:val="0"/>
          <w:numId w:val="131"/>
        </w:numPr>
      </w:pPr>
      <w:r>
        <w:t>2</w:t>
      </w:r>
    </w:p>
    <w:p w14:paraId="203F785A" w14:textId="77777777" w:rsidR="00D55B03" w:rsidRDefault="00DF233E" w:rsidP="00DF233E">
      <w:pPr>
        <w:pStyle w:val="Cmsor2"/>
      </w:pPr>
      <w:r>
        <w:t xml:space="preserve">Melyik függvény adja mega szöveg </w:t>
      </w:r>
      <w:proofErr w:type="gramStart"/>
      <w:r>
        <w:t>karaktereinek</w:t>
      </w:r>
      <w:proofErr w:type="gramEnd"/>
      <w:r>
        <w:t xml:space="preserve"> számát?</w:t>
      </w:r>
    </w:p>
    <w:p w14:paraId="3DF8E10C" w14:textId="77777777" w:rsidR="00DF233E" w:rsidRDefault="00DF233E" w:rsidP="00996F72">
      <w:pPr>
        <w:pStyle w:val="Listaszerbekezds"/>
        <w:numPr>
          <w:ilvl w:val="0"/>
          <w:numId w:val="132"/>
        </w:numPr>
      </w:pPr>
      <w:proofErr w:type="spellStart"/>
      <w:proofErr w:type="gramStart"/>
      <w:r>
        <w:t>ord</w:t>
      </w:r>
      <w:proofErr w:type="spellEnd"/>
      <w:r>
        <w:t>(</w:t>
      </w:r>
      <w:proofErr w:type="gramEnd"/>
      <w:r>
        <w:t>)</w:t>
      </w:r>
    </w:p>
    <w:p w14:paraId="0FDE66B9" w14:textId="77777777" w:rsidR="00DF233E" w:rsidRPr="00DF233E" w:rsidRDefault="00DF233E" w:rsidP="00996F72">
      <w:pPr>
        <w:pStyle w:val="Listaszerbekezds"/>
        <w:numPr>
          <w:ilvl w:val="0"/>
          <w:numId w:val="132"/>
        </w:numPr>
        <w:rPr>
          <w:color w:val="00B050"/>
        </w:rPr>
      </w:pPr>
      <w:proofErr w:type="gramStart"/>
      <w:r w:rsidRPr="00DF233E">
        <w:rPr>
          <w:color w:val="00B050"/>
        </w:rPr>
        <w:t>len(</w:t>
      </w:r>
      <w:proofErr w:type="gramEnd"/>
      <w:r w:rsidRPr="00DF233E">
        <w:rPr>
          <w:color w:val="00B050"/>
        </w:rPr>
        <w:t>)</w:t>
      </w:r>
    </w:p>
    <w:p w14:paraId="6217871E" w14:textId="77777777" w:rsidR="00DF233E" w:rsidRDefault="00DF233E" w:rsidP="00996F72">
      <w:pPr>
        <w:pStyle w:val="Listaszerbekezds"/>
        <w:numPr>
          <w:ilvl w:val="0"/>
          <w:numId w:val="132"/>
        </w:numPr>
      </w:pPr>
      <w:proofErr w:type="spellStart"/>
      <w:proofErr w:type="gramStart"/>
      <w:r>
        <w:t>chr</w:t>
      </w:r>
      <w:proofErr w:type="spellEnd"/>
      <w:r>
        <w:t>(</w:t>
      </w:r>
      <w:proofErr w:type="gramEnd"/>
      <w:r>
        <w:t>)</w:t>
      </w:r>
    </w:p>
    <w:p w14:paraId="3BA787C7" w14:textId="77777777" w:rsidR="00DF233E" w:rsidRDefault="00DF233E" w:rsidP="00DF233E">
      <w:pPr>
        <w:pStyle w:val="Cmsor2"/>
      </w:pPr>
      <w:r>
        <w:t>Melyik függvény alakítja át a kisbetűket nagyra, a nagyokat kisbetűre?</w:t>
      </w:r>
    </w:p>
    <w:p w14:paraId="2510BD21" w14:textId="77777777" w:rsidR="00DF233E" w:rsidRDefault="00DF233E" w:rsidP="00996F72">
      <w:pPr>
        <w:pStyle w:val="Listaszerbekezds"/>
        <w:numPr>
          <w:ilvl w:val="0"/>
          <w:numId w:val="133"/>
        </w:numPr>
      </w:pPr>
      <w:proofErr w:type="spellStart"/>
      <w:proofErr w:type="gramStart"/>
      <w:r>
        <w:t>upcase</w:t>
      </w:r>
      <w:proofErr w:type="spellEnd"/>
      <w:r>
        <w:t>(</w:t>
      </w:r>
      <w:proofErr w:type="gramEnd"/>
      <w:r>
        <w:t>)</w:t>
      </w:r>
    </w:p>
    <w:p w14:paraId="0E345AAE" w14:textId="77777777" w:rsidR="00DF233E" w:rsidRDefault="00DF233E" w:rsidP="00996F72">
      <w:pPr>
        <w:pStyle w:val="Listaszerbekezds"/>
        <w:numPr>
          <w:ilvl w:val="0"/>
          <w:numId w:val="133"/>
        </w:numPr>
      </w:pPr>
      <w:proofErr w:type="spellStart"/>
      <w:proofErr w:type="gramStart"/>
      <w:r>
        <w:t>lowcase</w:t>
      </w:r>
      <w:proofErr w:type="spellEnd"/>
      <w:r>
        <w:t>(</w:t>
      </w:r>
      <w:proofErr w:type="gramEnd"/>
      <w:r>
        <w:t>)</w:t>
      </w:r>
    </w:p>
    <w:p w14:paraId="098787D3" w14:textId="77777777" w:rsidR="00DF233E" w:rsidRPr="00DF233E" w:rsidRDefault="00DF233E" w:rsidP="00996F72">
      <w:pPr>
        <w:pStyle w:val="Listaszerbekezds"/>
        <w:numPr>
          <w:ilvl w:val="0"/>
          <w:numId w:val="133"/>
        </w:numPr>
        <w:rPr>
          <w:color w:val="00B050"/>
        </w:rPr>
      </w:pPr>
      <w:proofErr w:type="spellStart"/>
      <w:proofErr w:type="gramStart"/>
      <w:r w:rsidRPr="00DF233E">
        <w:rPr>
          <w:color w:val="00B050"/>
        </w:rPr>
        <w:lastRenderedPageBreak/>
        <w:t>swapcase</w:t>
      </w:r>
      <w:proofErr w:type="spellEnd"/>
      <w:r w:rsidRPr="00DF233E">
        <w:rPr>
          <w:color w:val="00B050"/>
        </w:rPr>
        <w:t>(</w:t>
      </w:r>
      <w:proofErr w:type="gramEnd"/>
      <w:r w:rsidRPr="00DF233E">
        <w:rPr>
          <w:color w:val="00B050"/>
        </w:rPr>
        <w:t>)</w:t>
      </w:r>
    </w:p>
    <w:p w14:paraId="2F726F7D" w14:textId="77777777" w:rsidR="00DF233E" w:rsidRDefault="00DF233E" w:rsidP="00DF233E">
      <w:pPr>
        <w:pStyle w:val="Cmsor2"/>
      </w:pPr>
      <w:r>
        <w:t>Melyik függvény segítségével vághatjuk le a sorvég jelet a szöveg végéről?</w:t>
      </w:r>
    </w:p>
    <w:p w14:paraId="542BCCF9" w14:textId="77777777" w:rsidR="00DF233E" w:rsidRPr="00C06B50" w:rsidRDefault="00DF233E" w:rsidP="00996F72">
      <w:pPr>
        <w:pStyle w:val="Listaszerbekezds"/>
        <w:numPr>
          <w:ilvl w:val="0"/>
          <w:numId w:val="134"/>
        </w:numPr>
        <w:rPr>
          <w:color w:val="00B050"/>
        </w:rPr>
      </w:pPr>
      <w:proofErr w:type="spellStart"/>
      <w:proofErr w:type="gramStart"/>
      <w:r w:rsidRPr="00C06B50">
        <w:rPr>
          <w:color w:val="00B050"/>
        </w:rPr>
        <w:t>strip</w:t>
      </w:r>
      <w:proofErr w:type="spellEnd"/>
      <w:r w:rsidRPr="00C06B50">
        <w:rPr>
          <w:color w:val="00B050"/>
        </w:rPr>
        <w:t>(</w:t>
      </w:r>
      <w:proofErr w:type="gramEnd"/>
      <w:r w:rsidRPr="00C06B50">
        <w:rPr>
          <w:color w:val="00B050"/>
        </w:rPr>
        <w:t>)</w:t>
      </w:r>
    </w:p>
    <w:p w14:paraId="2F635FFF" w14:textId="77777777" w:rsidR="00DF233E" w:rsidRDefault="00DF233E" w:rsidP="00996F72">
      <w:pPr>
        <w:pStyle w:val="Listaszerbekezds"/>
        <w:numPr>
          <w:ilvl w:val="0"/>
          <w:numId w:val="134"/>
        </w:numPr>
      </w:pPr>
      <w:proofErr w:type="spellStart"/>
      <w:proofErr w:type="gramStart"/>
      <w:r>
        <w:t>title</w:t>
      </w:r>
      <w:proofErr w:type="spellEnd"/>
      <w:r>
        <w:t>(</w:t>
      </w:r>
      <w:proofErr w:type="gramEnd"/>
      <w:r>
        <w:t>)</w:t>
      </w:r>
    </w:p>
    <w:p w14:paraId="126696ED" w14:textId="77777777" w:rsidR="00DF233E" w:rsidRDefault="00DF233E" w:rsidP="00996F72">
      <w:pPr>
        <w:pStyle w:val="Listaszerbekezds"/>
        <w:numPr>
          <w:ilvl w:val="0"/>
          <w:numId w:val="134"/>
        </w:numPr>
      </w:pPr>
      <w:proofErr w:type="spellStart"/>
      <w:proofErr w:type="gramStart"/>
      <w:r>
        <w:t>find</w:t>
      </w:r>
      <w:proofErr w:type="spellEnd"/>
      <w:r>
        <w:t>(</w:t>
      </w:r>
      <w:proofErr w:type="gramEnd"/>
      <w:r>
        <w:t>)</w:t>
      </w:r>
    </w:p>
    <w:p w14:paraId="04B8BB0C" w14:textId="77777777" w:rsidR="00DF233E" w:rsidRDefault="00C06B50" w:rsidP="00C06B50">
      <w:pPr>
        <w:pStyle w:val="Cmsor2"/>
      </w:pPr>
      <w:r>
        <w:t xml:space="preserve">Melyik függvénnyel ellenőrizhetjük, hogy a karakterlánc tartalmaz-e vezérlő </w:t>
      </w:r>
      <w:proofErr w:type="gramStart"/>
      <w:r>
        <w:t>karaktereket</w:t>
      </w:r>
      <w:proofErr w:type="gramEnd"/>
      <w:r>
        <w:t>?</w:t>
      </w:r>
    </w:p>
    <w:p w14:paraId="3DEC70A2" w14:textId="77777777" w:rsidR="00C06B50" w:rsidRDefault="00C06B50" w:rsidP="00996F72">
      <w:pPr>
        <w:pStyle w:val="Listaszerbekezds"/>
        <w:numPr>
          <w:ilvl w:val="0"/>
          <w:numId w:val="135"/>
        </w:numPr>
      </w:pPr>
      <w:proofErr w:type="spellStart"/>
      <w:proofErr w:type="gramStart"/>
      <w:r>
        <w:t>isalfa</w:t>
      </w:r>
      <w:proofErr w:type="spellEnd"/>
      <w:r>
        <w:t>(</w:t>
      </w:r>
      <w:proofErr w:type="gramEnd"/>
      <w:r>
        <w:t>)</w:t>
      </w:r>
    </w:p>
    <w:p w14:paraId="32A9D650" w14:textId="77777777" w:rsidR="00C06B50" w:rsidRDefault="00C06B50" w:rsidP="00996F72">
      <w:pPr>
        <w:pStyle w:val="Listaszerbekezds"/>
        <w:numPr>
          <w:ilvl w:val="0"/>
          <w:numId w:val="135"/>
        </w:numPr>
      </w:pPr>
      <w:proofErr w:type="spellStart"/>
      <w:proofErr w:type="gramStart"/>
      <w:r>
        <w:t>isalnum</w:t>
      </w:r>
      <w:proofErr w:type="spellEnd"/>
      <w:r>
        <w:t>(</w:t>
      </w:r>
      <w:proofErr w:type="gramEnd"/>
      <w:r>
        <w:t>)</w:t>
      </w:r>
    </w:p>
    <w:p w14:paraId="388F7E46" w14:textId="77777777" w:rsidR="00C06B50" w:rsidRPr="00C06B50" w:rsidRDefault="00C06B50" w:rsidP="00996F72">
      <w:pPr>
        <w:pStyle w:val="Listaszerbekezds"/>
        <w:numPr>
          <w:ilvl w:val="0"/>
          <w:numId w:val="135"/>
        </w:numPr>
        <w:rPr>
          <w:color w:val="00B050"/>
        </w:rPr>
      </w:pPr>
      <w:proofErr w:type="spellStart"/>
      <w:proofErr w:type="gramStart"/>
      <w:r w:rsidRPr="00C06B50">
        <w:rPr>
          <w:color w:val="00B050"/>
        </w:rPr>
        <w:t>isspace</w:t>
      </w:r>
      <w:proofErr w:type="spellEnd"/>
      <w:r w:rsidRPr="00C06B50">
        <w:rPr>
          <w:color w:val="00B050"/>
        </w:rPr>
        <w:t>(</w:t>
      </w:r>
      <w:proofErr w:type="gramEnd"/>
      <w:r w:rsidRPr="00C06B50">
        <w:rPr>
          <w:color w:val="00B050"/>
        </w:rPr>
        <w:t>)</w:t>
      </w:r>
    </w:p>
    <w:p w14:paraId="73EC1AA5" w14:textId="77777777" w:rsidR="00C06B50" w:rsidRDefault="00C06B50" w:rsidP="00996F72">
      <w:pPr>
        <w:pStyle w:val="Listaszerbekezds"/>
        <w:numPr>
          <w:ilvl w:val="0"/>
          <w:numId w:val="135"/>
        </w:numPr>
      </w:pPr>
      <w:proofErr w:type="spellStart"/>
      <w:proofErr w:type="gramStart"/>
      <w:r>
        <w:t>isupper</w:t>
      </w:r>
      <w:proofErr w:type="spellEnd"/>
      <w:r>
        <w:t>(</w:t>
      </w:r>
      <w:proofErr w:type="gramEnd"/>
      <w:r>
        <w:t>)</w:t>
      </w:r>
    </w:p>
    <w:p w14:paraId="43C71644" w14:textId="77777777" w:rsidR="00C06B50" w:rsidRDefault="00C06B50" w:rsidP="00C06B50">
      <w:pPr>
        <w:pStyle w:val="Cmsor2"/>
      </w:pPr>
      <w:r>
        <w:t>A logikai adattípus neve Pythonban</w:t>
      </w:r>
    </w:p>
    <w:p w14:paraId="47ADFEF4" w14:textId="77777777" w:rsidR="00C06B50" w:rsidRPr="00C06B50" w:rsidRDefault="00C06B50" w:rsidP="00996F72">
      <w:pPr>
        <w:pStyle w:val="Listaszerbekezds"/>
        <w:numPr>
          <w:ilvl w:val="0"/>
          <w:numId w:val="136"/>
        </w:numPr>
        <w:rPr>
          <w:color w:val="00B050"/>
        </w:rPr>
      </w:pPr>
      <w:proofErr w:type="spellStart"/>
      <w:r w:rsidRPr="00C06B50">
        <w:rPr>
          <w:color w:val="00B050"/>
        </w:rPr>
        <w:t>bool</w:t>
      </w:r>
      <w:proofErr w:type="spellEnd"/>
    </w:p>
    <w:p w14:paraId="791A9EB8" w14:textId="77777777" w:rsidR="00C06B50" w:rsidRDefault="00C06B50" w:rsidP="00996F72">
      <w:pPr>
        <w:pStyle w:val="Listaszerbekezds"/>
        <w:numPr>
          <w:ilvl w:val="0"/>
          <w:numId w:val="136"/>
        </w:numPr>
      </w:pPr>
      <w:proofErr w:type="spellStart"/>
      <w:r>
        <w:t>boolean</w:t>
      </w:r>
      <w:proofErr w:type="spellEnd"/>
    </w:p>
    <w:p w14:paraId="0D47EF02" w14:textId="77777777" w:rsidR="00C06B50" w:rsidRDefault="00C06B50" w:rsidP="00996F72">
      <w:pPr>
        <w:pStyle w:val="Listaszerbekezds"/>
        <w:numPr>
          <w:ilvl w:val="0"/>
          <w:numId w:val="136"/>
        </w:numPr>
      </w:pPr>
      <w:proofErr w:type="spellStart"/>
      <w:r>
        <w:t>True</w:t>
      </w:r>
      <w:proofErr w:type="spellEnd"/>
    </w:p>
    <w:p w14:paraId="1BA8E470" w14:textId="77777777" w:rsidR="00C06B50" w:rsidRDefault="00C06B50" w:rsidP="00996F72">
      <w:pPr>
        <w:pStyle w:val="Listaszerbekezds"/>
        <w:numPr>
          <w:ilvl w:val="0"/>
          <w:numId w:val="136"/>
        </w:numPr>
      </w:pPr>
      <w:proofErr w:type="spellStart"/>
      <w:r>
        <w:t>False</w:t>
      </w:r>
      <w:proofErr w:type="spellEnd"/>
    </w:p>
    <w:p w14:paraId="395065D1" w14:textId="77777777" w:rsidR="00DF233E" w:rsidRDefault="00C06B50" w:rsidP="00C06B50">
      <w:pPr>
        <w:pStyle w:val="Cmsor2"/>
      </w:pPr>
      <w:r>
        <w:t>A logikai adatok négy értéket vehetnek fel</w:t>
      </w:r>
    </w:p>
    <w:p w14:paraId="5C5EE78E" w14:textId="77777777" w:rsidR="00C06B50" w:rsidRPr="00C06B50" w:rsidRDefault="00C06B50" w:rsidP="00996F72">
      <w:pPr>
        <w:pStyle w:val="Listaszerbekezds"/>
        <w:numPr>
          <w:ilvl w:val="0"/>
          <w:numId w:val="137"/>
        </w:numPr>
      </w:pPr>
      <w:r w:rsidRPr="00C06B50">
        <w:t>igaz</w:t>
      </w:r>
    </w:p>
    <w:p w14:paraId="3FE60A41" w14:textId="77777777" w:rsidR="00C06B50" w:rsidRPr="00C06B50" w:rsidRDefault="00C06B50" w:rsidP="00996F72">
      <w:pPr>
        <w:pStyle w:val="Listaszerbekezds"/>
        <w:numPr>
          <w:ilvl w:val="0"/>
          <w:numId w:val="137"/>
        </w:numPr>
        <w:rPr>
          <w:color w:val="00B050"/>
        </w:rPr>
      </w:pPr>
      <w:r w:rsidRPr="00C06B50">
        <w:rPr>
          <w:color w:val="00B050"/>
        </w:rPr>
        <w:t>hamis</w:t>
      </w:r>
    </w:p>
    <w:p w14:paraId="77242704" w14:textId="77777777" w:rsidR="00C06B50" w:rsidRDefault="00C06B50" w:rsidP="00C06B50">
      <w:pPr>
        <w:pStyle w:val="Cmsor2"/>
      </w:pPr>
      <w:r>
        <w:t>Amikor egy feltételtől függ a program további működése, azt</w:t>
      </w:r>
    </w:p>
    <w:p w14:paraId="40F9C8A0" w14:textId="77777777" w:rsidR="00C06B50" w:rsidRPr="00C06B50" w:rsidRDefault="00C06B50" w:rsidP="00996F72">
      <w:pPr>
        <w:pStyle w:val="Listaszerbekezds"/>
        <w:numPr>
          <w:ilvl w:val="0"/>
          <w:numId w:val="138"/>
        </w:numPr>
        <w:rPr>
          <w:color w:val="00B050"/>
        </w:rPr>
      </w:pPr>
      <w:r w:rsidRPr="00C06B50">
        <w:rPr>
          <w:color w:val="00B050"/>
        </w:rPr>
        <w:t>elágazásokkal oldjuk meg</w:t>
      </w:r>
    </w:p>
    <w:p w14:paraId="49928BD9" w14:textId="77777777" w:rsidR="00C06B50" w:rsidRDefault="00C06B50" w:rsidP="00996F72">
      <w:pPr>
        <w:pStyle w:val="Listaszerbekezds"/>
        <w:numPr>
          <w:ilvl w:val="0"/>
          <w:numId w:val="138"/>
        </w:numPr>
      </w:pPr>
      <w:r>
        <w:t>ciklusokkal oldjuk meg</w:t>
      </w:r>
    </w:p>
    <w:p w14:paraId="160BE8FD" w14:textId="77777777" w:rsidR="00C06B50" w:rsidRDefault="00C06B50" w:rsidP="00996F72">
      <w:pPr>
        <w:pStyle w:val="Listaszerbekezds"/>
        <w:numPr>
          <w:ilvl w:val="0"/>
          <w:numId w:val="138"/>
        </w:numPr>
      </w:pPr>
      <w:r>
        <w:t>szekvenciális utasításokkal oldjuk meg</w:t>
      </w:r>
    </w:p>
    <w:p w14:paraId="61F5EDA0" w14:textId="77777777" w:rsidR="00C06B50" w:rsidRDefault="00C06B50" w:rsidP="00C06B50">
      <w:pPr>
        <w:pStyle w:val="Cmsor2"/>
      </w:pPr>
      <w:r>
        <w:t>Az elágazások lehetnek egy, kettő és többágúak is</w:t>
      </w:r>
    </w:p>
    <w:p w14:paraId="32AA0A69" w14:textId="77777777" w:rsidR="00C06B50" w:rsidRPr="00C06B50" w:rsidRDefault="00C06B50" w:rsidP="00996F72">
      <w:pPr>
        <w:pStyle w:val="Listaszerbekezds"/>
        <w:numPr>
          <w:ilvl w:val="0"/>
          <w:numId w:val="139"/>
        </w:numPr>
        <w:rPr>
          <w:color w:val="00B050"/>
        </w:rPr>
      </w:pPr>
      <w:r w:rsidRPr="00C06B50">
        <w:rPr>
          <w:color w:val="00B050"/>
        </w:rPr>
        <w:t>igaz</w:t>
      </w:r>
    </w:p>
    <w:p w14:paraId="405E3E94" w14:textId="77777777" w:rsidR="00C06B50" w:rsidRDefault="00C06B50" w:rsidP="00996F72">
      <w:pPr>
        <w:pStyle w:val="Listaszerbekezds"/>
        <w:numPr>
          <w:ilvl w:val="0"/>
          <w:numId w:val="139"/>
        </w:numPr>
      </w:pPr>
      <w:r>
        <w:t>hamis</w:t>
      </w:r>
    </w:p>
    <w:p w14:paraId="7A9384D6" w14:textId="77777777" w:rsidR="00C06B50" w:rsidRDefault="00C06B50" w:rsidP="002943BA">
      <w:pPr>
        <w:pStyle w:val="Cmsor2"/>
      </w:pPr>
      <w:r>
        <w:t xml:space="preserve">A ciklusokban és elágazásokban a kötelező utasítások helyett használhatjuk a </w:t>
      </w:r>
      <w:proofErr w:type="spellStart"/>
      <w:r>
        <w:t>pass</w:t>
      </w:r>
      <w:proofErr w:type="spellEnd"/>
      <w:r>
        <w:t xml:space="preserve"> </w:t>
      </w:r>
      <w:r w:rsidR="002943BA">
        <w:t>kulcsszót</w:t>
      </w:r>
    </w:p>
    <w:p w14:paraId="085BF41E" w14:textId="77777777" w:rsidR="002943BA" w:rsidRPr="002943BA" w:rsidRDefault="002943BA" w:rsidP="00996F72">
      <w:pPr>
        <w:pStyle w:val="Listaszerbekezds"/>
        <w:numPr>
          <w:ilvl w:val="0"/>
          <w:numId w:val="140"/>
        </w:numPr>
        <w:rPr>
          <w:color w:val="00B050"/>
        </w:rPr>
      </w:pPr>
      <w:r w:rsidRPr="002943BA">
        <w:rPr>
          <w:color w:val="00B050"/>
        </w:rPr>
        <w:t>igaz</w:t>
      </w:r>
    </w:p>
    <w:p w14:paraId="4AB0C571" w14:textId="77777777" w:rsidR="002943BA" w:rsidRDefault="002943BA" w:rsidP="00996F72">
      <w:pPr>
        <w:pStyle w:val="Listaszerbekezds"/>
        <w:numPr>
          <w:ilvl w:val="0"/>
          <w:numId w:val="140"/>
        </w:numPr>
      </w:pPr>
      <w:r>
        <w:t>hamis</w:t>
      </w:r>
    </w:p>
    <w:p w14:paraId="7A934FC5" w14:textId="2F1EA932" w:rsidR="002943BA" w:rsidRDefault="002943BA" w:rsidP="002943BA">
      <w:pPr>
        <w:pStyle w:val="Cmsor2"/>
      </w:pPr>
      <w:r>
        <w:t xml:space="preserve">Az egymás után többször végrehajtott </w:t>
      </w:r>
      <w:proofErr w:type="spellStart"/>
      <w:r>
        <w:t>lépéssorozatokat</w:t>
      </w:r>
      <w:proofErr w:type="spellEnd"/>
      <w:r>
        <w:t xml:space="preserve"> </w:t>
      </w:r>
    </w:p>
    <w:p w14:paraId="006842F7" w14:textId="77777777" w:rsidR="002943BA" w:rsidRDefault="002943BA" w:rsidP="00996F72">
      <w:pPr>
        <w:pStyle w:val="Listaszerbekezds"/>
        <w:numPr>
          <w:ilvl w:val="0"/>
          <w:numId w:val="141"/>
        </w:numPr>
      </w:pPr>
      <w:r>
        <w:t>szekvenciának</w:t>
      </w:r>
    </w:p>
    <w:p w14:paraId="3ADD9DBA" w14:textId="77777777" w:rsidR="002943BA" w:rsidRPr="002943BA" w:rsidRDefault="002943BA" w:rsidP="00996F72">
      <w:pPr>
        <w:pStyle w:val="Listaszerbekezds"/>
        <w:numPr>
          <w:ilvl w:val="0"/>
          <w:numId w:val="141"/>
        </w:numPr>
        <w:rPr>
          <w:color w:val="00B050"/>
        </w:rPr>
      </w:pPr>
      <w:r w:rsidRPr="002943BA">
        <w:rPr>
          <w:color w:val="00B050"/>
        </w:rPr>
        <w:t>iterációnak</w:t>
      </w:r>
    </w:p>
    <w:p w14:paraId="62F8B18D" w14:textId="77777777" w:rsidR="002943BA" w:rsidRPr="002943BA" w:rsidRDefault="002943BA" w:rsidP="00996F72">
      <w:pPr>
        <w:pStyle w:val="Listaszerbekezds"/>
        <w:numPr>
          <w:ilvl w:val="0"/>
          <w:numId w:val="141"/>
        </w:numPr>
        <w:rPr>
          <w:color w:val="00B050"/>
        </w:rPr>
      </w:pPr>
      <w:r w:rsidRPr="002943BA">
        <w:rPr>
          <w:color w:val="00B050"/>
        </w:rPr>
        <w:t>ciklusnak</w:t>
      </w:r>
    </w:p>
    <w:p w14:paraId="79C0534C" w14:textId="77777777" w:rsidR="002943BA" w:rsidRDefault="002943BA" w:rsidP="00996F72">
      <w:pPr>
        <w:pStyle w:val="Listaszerbekezds"/>
        <w:numPr>
          <w:ilvl w:val="0"/>
          <w:numId w:val="141"/>
        </w:numPr>
      </w:pPr>
      <w:r>
        <w:t>elágazásnak</w:t>
      </w:r>
    </w:p>
    <w:p w14:paraId="62488C15" w14:textId="77777777" w:rsidR="002943BA" w:rsidRPr="000A6778" w:rsidRDefault="002943BA" w:rsidP="000A6778">
      <w:pPr>
        <w:ind w:left="1418"/>
        <w:rPr>
          <w:rFonts w:asciiTheme="majorHAnsi" w:eastAsiaTheme="majorEastAsia" w:hAnsiTheme="majorHAnsi" w:cstheme="majorBidi"/>
          <w:sz w:val="26"/>
          <w:szCs w:val="26"/>
        </w:rPr>
      </w:pPr>
      <w:proofErr w:type="gramStart"/>
      <w:r w:rsidRPr="000A6778">
        <w:rPr>
          <w:rFonts w:asciiTheme="majorHAnsi" w:eastAsiaTheme="majorEastAsia" w:hAnsiTheme="majorHAnsi" w:cstheme="majorBidi"/>
          <w:sz w:val="26"/>
          <w:szCs w:val="26"/>
        </w:rPr>
        <w:t>nevezzük</w:t>
      </w:r>
      <w:proofErr w:type="gramEnd"/>
    </w:p>
    <w:p w14:paraId="1432FD0A" w14:textId="77777777" w:rsidR="002943BA" w:rsidRDefault="002943BA" w:rsidP="002943BA">
      <w:pPr>
        <w:pStyle w:val="Cmsor2"/>
      </w:pPr>
      <w:r>
        <w:t>Melyek a ciklus fő részei,</w:t>
      </w:r>
    </w:p>
    <w:p w14:paraId="03222255" w14:textId="77777777" w:rsidR="002943BA" w:rsidRPr="002943BA" w:rsidRDefault="002943BA" w:rsidP="00996F72">
      <w:pPr>
        <w:pStyle w:val="Listaszerbekezds"/>
        <w:numPr>
          <w:ilvl w:val="0"/>
          <w:numId w:val="142"/>
        </w:numPr>
        <w:rPr>
          <w:color w:val="00B050"/>
        </w:rPr>
      </w:pPr>
      <w:r w:rsidRPr="002943BA">
        <w:rPr>
          <w:color w:val="00B050"/>
        </w:rPr>
        <w:t>Ciklus fej – ciklus törzs</w:t>
      </w:r>
    </w:p>
    <w:p w14:paraId="4F8BC51C" w14:textId="77777777" w:rsidR="002943BA" w:rsidRDefault="002943BA" w:rsidP="00996F72">
      <w:pPr>
        <w:pStyle w:val="Listaszerbekezds"/>
        <w:numPr>
          <w:ilvl w:val="0"/>
          <w:numId w:val="142"/>
        </w:numPr>
      </w:pPr>
      <w:r>
        <w:t>Ciklus test – ciklus fej</w:t>
      </w:r>
    </w:p>
    <w:p w14:paraId="40159FC9" w14:textId="77777777" w:rsidR="002943BA" w:rsidRDefault="002943BA" w:rsidP="00996F72">
      <w:pPr>
        <w:pStyle w:val="Listaszerbekezds"/>
        <w:numPr>
          <w:ilvl w:val="0"/>
          <w:numId w:val="142"/>
        </w:numPr>
      </w:pPr>
      <w:r>
        <w:lastRenderedPageBreak/>
        <w:t>Ciklus fej – ciklus törzs – ciklus láb</w:t>
      </w:r>
    </w:p>
    <w:p w14:paraId="189FBFFB" w14:textId="77777777" w:rsidR="002943BA" w:rsidRDefault="002943BA" w:rsidP="00996F72">
      <w:pPr>
        <w:pStyle w:val="Listaszerbekezds"/>
        <w:numPr>
          <w:ilvl w:val="0"/>
          <w:numId w:val="142"/>
        </w:numPr>
      </w:pPr>
      <w:r>
        <w:t>Ciklus törzs – ciklus láb</w:t>
      </w:r>
    </w:p>
    <w:p w14:paraId="4394D17B" w14:textId="77777777" w:rsidR="002943BA" w:rsidRDefault="002943BA" w:rsidP="002943BA">
      <w:pPr>
        <w:pStyle w:val="Cmsor2"/>
      </w:pPr>
      <w:r>
        <w:t>Melyik kulcsszó segítségével ugorhatunk a ciklusmag következő végrehajtására?</w:t>
      </w:r>
    </w:p>
    <w:p w14:paraId="3F353898" w14:textId="77777777" w:rsidR="002943BA" w:rsidRDefault="002943BA" w:rsidP="00996F72">
      <w:pPr>
        <w:pStyle w:val="Listaszerbekezds"/>
        <w:numPr>
          <w:ilvl w:val="0"/>
          <w:numId w:val="143"/>
        </w:numPr>
      </w:pPr>
      <w:proofErr w:type="spellStart"/>
      <w:r>
        <w:t>break</w:t>
      </w:r>
      <w:proofErr w:type="spellEnd"/>
    </w:p>
    <w:p w14:paraId="77C9020C" w14:textId="77777777" w:rsidR="002943BA" w:rsidRDefault="002943BA" w:rsidP="00996F72">
      <w:pPr>
        <w:pStyle w:val="Listaszerbekezds"/>
        <w:numPr>
          <w:ilvl w:val="0"/>
          <w:numId w:val="143"/>
        </w:numPr>
      </w:pPr>
      <w:proofErr w:type="spellStart"/>
      <w:r>
        <w:t>pass</w:t>
      </w:r>
      <w:proofErr w:type="spellEnd"/>
    </w:p>
    <w:p w14:paraId="75607699" w14:textId="77777777" w:rsidR="002943BA" w:rsidRPr="002943BA" w:rsidRDefault="002943BA" w:rsidP="00996F72">
      <w:pPr>
        <w:pStyle w:val="Listaszerbekezds"/>
        <w:numPr>
          <w:ilvl w:val="0"/>
          <w:numId w:val="143"/>
        </w:numPr>
        <w:rPr>
          <w:color w:val="00B050"/>
        </w:rPr>
      </w:pPr>
      <w:proofErr w:type="spellStart"/>
      <w:r w:rsidRPr="002943BA">
        <w:rPr>
          <w:color w:val="00B050"/>
        </w:rPr>
        <w:t>continue</w:t>
      </w:r>
      <w:proofErr w:type="spellEnd"/>
    </w:p>
    <w:p w14:paraId="10B2CFAF" w14:textId="1884EFD0" w:rsidR="002943BA" w:rsidRDefault="002943BA" w:rsidP="002943BA">
      <w:pPr>
        <w:pStyle w:val="Cmsor2"/>
      </w:pPr>
      <w:r>
        <w:t xml:space="preserve">Melyik ciklussal lehet bejárni egy </w:t>
      </w:r>
      <w:proofErr w:type="gramStart"/>
      <w:r>
        <w:t>objektum</w:t>
      </w:r>
      <w:proofErr w:type="gramEnd"/>
      <w:r>
        <w:t xml:space="preserve"> elemei</w:t>
      </w:r>
      <w:r w:rsidR="00F31B75">
        <w:t>t</w:t>
      </w:r>
      <w:r>
        <w:t>?</w:t>
      </w:r>
    </w:p>
    <w:p w14:paraId="36D6290B" w14:textId="77777777" w:rsidR="002943BA" w:rsidRPr="002943BA" w:rsidRDefault="002943BA" w:rsidP="00996F72">
      <w:pPr>
        <w:pStyle w:val="Listaszerbekezds"/>
        <w:numPr>
          <w:ilvl w:val="0"/>
          <w:numId w:val="144"/>
        </w:numPr>
        <w:rPr>
          <w:color w:val="00B050"/>
        </w:rPr>
      </w:pPr>
      <w:bookmarkStart w:id="15" w:name="_Hlk47702978"/>
      <w:proofErr w:type="spellStart"/>
      <w:r w:rsidRPr="002943BA">
        <w:rPr>
          <w:color w:val="00B050"/>
        </w:rPr>
        <w:t>for</w:t>
      </w:r>
      <w:proofErr w:type="spellEnd"/>
      <w:r w:rsidRPr="002943BA">
        <w:rPr>
          <w:color w:val="00B050"/>
        </w:rPr>
        <w:t>-in</w:t>
      </w:r>
    </w:p>
    <w:p w14:paraId="50F154E0" w14:textId="77777777" w:rsidR="002943BA" w:rsidRPr="002943BA" w:rsidRDefault="002943BA" w:rsidP="00996F72">
      <w:pPr>
        <w:pStyle w:val="Listaszerbekezds"/>
        <w:numPr>
          <w:ilvl w:val="0"/>
          <w:numId w:val="144"/>
        </w:numPr>
        <w:rPr>
          <w:color w:val="00B050"/>
        </w:rPr>
      </w:pPr>
      <w:proofErr w:type="spellStart"/>
      <w:r w:rsidRPr="002943BA">
        <w:rPr>
          <w:color w:val="00B050"/>
        </w:rPr>
        <w:t>for</w:t>
      </w:r>
      <w:proofErr w:type="spellEnd"/>
      <w:r w:rsidRPr="002943BA">
        <w:rPr>
          <w:color w:val="00B050"/>
        </w:rPr>
        <w:t xml:space="preserve">- </w:t>
      </w:r>
      <w:proofErr w:type="spellStart"/>
      <w:proofErr w:type="gramStart"/>
      <w:r w:rsidRPr="002943BA">
        <w:rPr>
          <w:color w:val="00B050"/>
        </w:rPr>
        <w:t>range</w:t>
      </w:r>
      <w:proofErr w:type="spellEnd"/>
      <w:r w:rsidRPr="002943BA">
        <w:rPr>
          <w:color w:val="00B050"/>
        </w:rPr>
        <w:t>(</w:t>
      </w:r>
      <w:proofErr w:type="gramEnd"/>
      <w:r w:rsidRPr="002943BA">
        <w:rPr>
          <w:color w:val="00B050"/>
        </w:rPr>
        <w:t>)</w:t>
      </w:r>
    </w:p>
    <w:p w14:paraId="5551F2F6" w14:textId="77777777" w:rsidR="002943BA" w:rsidRPr="002943BA" w:rsidRDefault="002943BA" w:rsidP="00996F72">
      <w:pPr>
        <w:pStyle w:val="Listaszerbekezds"/>
        <w:numPr>
          <w:ilvl w:val="0"/>
          <w:numId w:val="144"/>
        </w:numPr>
        <w:rPr>
          <w:color w:val="00B050"/>
        </w:rPr>
      </w:pPr>
      <w:proofErr w:type="spellStart"/>
      <w:r w:rsidRPr="002943BA">
        <w:rPr>
          <w:color w:val="00B050"/>
        </w:rPr>
        <w:t>while</w:t>
      </w:r>
      <w:proofErr w:type="spellEnd"/>
    </w:p>
    <w:bookmarkEnd w:id="15"/>
    <w:p w14:paraId="43E29C30" w14:textId="77777777" w:rsidR="002943BA" w:rsidRDefault="002943BA" w:rsidP="002943BA">
      <w:pPr>
        <w:pStyle w:val="Cmsor2"/>
      </w:pPr>
      <w:r>
        <w:t>Melyik ciklust választanánk, ha tudjuk, hogy maximum hányszor kell végrehajtani?</w:t>
      </w:r>
    </w:p>
    <w:p w14:paraId="678EA897" w14:textId="521C14EC" w:rsidR="002943BA" w:rsidRPr="00CD7A77" w:rsidRDefault="002943BA" w:rsidP="000A6778">
      <w:pPr>
        <w:pStyle w:val="Listaszerbekezds"/>
        <w:numPr>
          <w:ilvl w:val="0"/>
          <w:numId w:val="189"/>
        </w:numPr>
      </w:pPr>
      <w:proofErr w:type="spellStart"/>
      <w:r w:rsidRPr="00B3261C">
        <w:t>for</w:t>
      </w:r>
      <w:proofErr w:type="spellEnd"/>
      <w:r w:rsidRPr="00B3261C">
        <w:t>-in</w:t>
      </w:r>
    </w:p>
    <w:p w14:paraId="66E689D0" w14:textId="27BC39BE" w:rsidR="002943BA" w:rsidRPr="002943BA" w:rsidRDefault="002943BA" w:rsidP="000A6778">
      <w:pPr>
        <w:pStyle w:val="Listaszerbekezds"/>
        <w:numPr>
          <w:ilvl w:val="0"/>
          <w:numId w:val="189"/>
        </w:numPr>
        <w:rPr>
          <w:color w:val="00B050"/>
        </w:rPr>
      </w:pPr>
      <w:proofErr w:type="spellStart"/>
      <w:proofErr w:type="gramStart"/>
      <w:r w:rsidRPr="002943BA">
        <w:rPr>
          <w:color w:val="00B050"/>
        </w:rPr>
        <w:t>for-range</w:t>
      </w:r>
      <w:proofErr w:type="spellEnd"/>
      <w:r w:rsidRPr="002943BA">
        <w:rPr>
          <w:color w:val="00B050"/>
        </w:rPr>
        <w:t>(</w:t>
      </w:r>
      <w:proofErr w:type="gramEnd"/>
      <w:r w:rsidRPr="002943BA">
        <w:rPr>
          <w:color w:val="00B050"/>
        </w:rPr>
        <w:t>)</w:t>
      </w:r>
    </w:p>
    <w:p w14:paraId="3541CC0D" w14:textId="413EF7FB" w:rsidR="002943BA" w:rsidRPr="00CD7A77" w:rsidRDefault="002943BA" w:rsidP="000A6778">
      <w:pPr>
        <w:pStyle w:val="Listaszerbekezds"/>
        <w:numPr>
          <w:ilvl w:val="0"/>
          <w:numId w:val="189"/>
        </w:numPr>
      </w:pPr>
      <w:proofErr w:type="spellStart"/>
      <w:r w:rsidRPr="00CD7A77">
        <w:t>while</w:t>
      </w:r>
      <w:proofErr w:type="spellEnd"/>
    </w:p>
    <w:p w14:paraId="383DE03F" w14:textId="77777777" w:rsidR="002943BA" w:rsidRDefault="002943BA" w:rsidP="002943BA">
      <w:pPr>
        <w:pStyle w:val="Cmsor2"/>
      </w:pPr>
      <w:r>
        <w:t>Melyik ciklussal hozhatunk létre végtelen ciklust?</w:t>
      </w:r>
    </w:p>
    <w:p w14:paraId="38D09C57" w14:textId="77777777" w:rsidR="002943BA" w:rsidRPr="002943BA" w:rsidRDefault="002943BA" w:rsidP="00996F72">
      <w:pPr>
        <w:pStyle w:val="Listaszerbekezds"/>
        <w:numPr>
          <w:ilvl w:val="0"/>
          <w:numId w:val="145"/>
        </w:numPr>
      </w:pPr>
      <w:proofErr w:type="spellStart"/>
      <w:r w:rsidRPr="002943BA">
        <w:t>for</w:t>
      </w:r>
      <w:proofErr w:type="spellEnd"/>
      <w:r w:rsidRPr="002943BA">
        <w:t>-in</w:t>
      </w:r>
    </w:p>
    <w:p w14:paraId="360A8C13" w14:textId="7AFFF487" w:rsidR="002943BA" w:rsidRPr="002943BA" w:rsidRDefault="002943BA" w:rsidP="00996F72">
      <w:pPr>
        <w:pStyle w:val="Listaszerbekezds"/>
        <w:numPr>
          <w:ilvl w:val="0"/>
          <w:numId w:val="145"/>
        </w:numPr>
      </w:pPr>
      <w:proofErr w:type="spellStart"/>
      <w:proofErr w:type="gramStart"/>
      <w:r w:rsidRPr="002943BA">
        <w:t>for-range</w:t>
      </w:r>
      <w:proofErr w:type="spellEnd"/>
      <w:r w:rsidRPr="002943BA">
        <w:t>(</w:t>
      </w:r>
      <w:proofErr w:type="gramEnd"/>
      <w:r w:rsidRPr="002943BA">
        <w:t>)</w:t>
      </w:r>
    </w:p>
    <w:p w14:paraId="4DAC7FE8" w14:textId="77777777" w:rsidR="002943BA" w:rsidRPr="002943BA" w:rsidRDefault="002943BA" w:rsidP="00996F72">
      <w:pPr>
        <w:pStyle w:val="Listaszerbekezds"/>
        <w:numPr>
          <w:ilvl w:val="0"/>
          <w:numId w:val="145"/>
        </w:numPr>
        <w:rPr>
          <w:color w:val="00B050"/>
        </w:rPr>
      </w:pPr>
      <w:proofErr w:type="spellStart"/>
      <w:r w:rsidRPr="002943BA">
        <w:rPr>
          <w:color w:val="00B050"/>
        </w:rPr>
        <w:t>while</w:t>
      </w:r>
      <w:proofErr w:type="spellEnd"/>
    </w:p>
    <w:p w14:paraId="6DB3BA4D" w14:textId="77777777" w:rsidR="002943BA" w:rsidRDefault="002943BA" w:rsidP="00382C77">
      <w:pPr>
        <w:pStyle w:val="Cmsor2"/>
      </w:pPr>
      <w:r>
        <w:t>H</w:t>
      </w:r>
      <w:r w:rsidR="00382C77">
        <w:t>ogy nevezzük, h</w:t>
      </w:r>
      <w:r>
        <w:t xml:space="preserve">a önmagával </w:t>
      </w:r>
      <w:proofErr w:type="gramStart"/>
      <w:r>
        <w:t>definiálunk</w:t>
      </w:r>
      <w:proofErr w:type="gramEnd"/>
      <w:r>
        <w:t xml:space="preserve"> egy valamit</w:t>
      </w:r>
      <w:r w:rsidR="00382C77">
        <w:t>?</w:t>
      </w:r>
    </w:p>
    <w:p w14:paraId="22FEFFB4" w14:textId="77777777" w:rsidR="002943BA" w:rsidRDefault="00382C77" w:rsidP="00996F72">
      <w:pPr>
        <w:pStyle w:val="Listaszerbekezds"/>
        <w:numPr>
          <w:ilvl w:val="0"/>
          <w:numId w:val="146"/>
        </w:numPr>
      </w:pPr>
      <w:r>
        <w:t>revízió</w:t>
      </w:r>
    </w:p>
    <w:p w14:paraId="2BA46D3D" w14:textId="77777777" w:rsidR="00382C77" w:rsidRDefault="00382C77" w:rsidP="00996F72">
      <w:pPr>
        <w:pStyle w:val="Listaszerbekezds"/>
        <w:numPr>
          <w:ilvl w:val="0"/>
          <w:numId w:val="146"/>
        </w:numPr>
      </w:pPr>
      <w:r>
        <w:t>reprodukció</w:t>
      </w:r>
    </w:p>
    <w:p w14:paraId="5DFF969F" w14:textId="77777777" w:rsidR="00382C77" w:rsidRPr="00382C77" w:rsidRDefault="00382C77" w:rsidP="00996F72">
      <w:pPr>
        <w:pStyle w:val="Listaszerbekezds"/>
        <w:numPr>
          <w:ilvl w:val="0"/>
          <w:numId w:val="146"/>
        </w:numPr>
        <w:rPr>
          <w:color w:val="00B050"/>
        </w:rPr>
      </w:pPr>
      <w:r w:rsidRPr="00382C77">
        <w:rPr>
          <w:color w:val="00B050"/>
        </w:rPr>
        <w:t>rekurzió</w:t>
      </w:r>
    </w:p>
    <w:p w14:paraId="31424D52" w14:textId="77777777" w:rsidR="00382C77" w:rsidRDefault="00382C77" w:rsidP="00996F72">
      <w:pPr>
        <w:pStyle w:val="Listaszerbekezds"/>
        <w:numPr>
          <w:ilvl w:val="0"/>
          <w:numId w:val="146"/>
        </w:numPr>
      </w:pPr>
      <w:r>
        <w:t>restart</w:t>
      </w:r>
    </w:p>
    <w:p w14:paraId="579D0A6B" w14:textId="77777777" w:rsidR="00382C77" w:rsidRDefault="00382C77" w:rsidP="00382C77">
      <w:pPr>
        <w:pStyle w:val="Cmsor2"/>
      </w:pPr>
      <w:r>
        <w:t xml:space="preserve">Milyen összetett adattípus a </w:t>
      </w:r>
      <w:proofErr w:type="spellStart"/>
      <w:r>
        <w:t>tuple</w:t>
      </w:r>
      <w:proofErr w:type="spellEnd"/>
      <w:r>
        <w:t>?</w:t>
      </w:r>
    </w:p>
    <w:p w14:paraId="3EA59D96" w14:textId="77777777" w:rsidR="00382C77" w:rsidRPr="00382C77" w:rsidRDefault="00382C77" w:rsidP="00996F72">
      <w:pPr>
        <w:pStyle w:val="Listaszerbekezds"/>
        <w:numPr>
          <w:ilvl w:val="0"/>
          <w:numId w:val="147"/>
        </w:numPr>
        <w:rPr>
          <w:color w:val="00B050"/>
        </w:rPr>
      </w:pPr>
      <w:r w:rsidRPr="00382C77">
        <w:rPr>
          <w:color w:val="00B050"/>
        </w:rPr>
        <w:t>természetes számokkal indexelhető, nem módosítható tömb</w:t>
      </w:r>
    </w:p>
    <w:p w14:paraId="729B60DA" w14:textId="77777777" w:rsidR="00382C77" w:rsidRDefault="00382C77" w:rsidP="00996F72">
      <w:pPr>
        <w:pStyle w:val="Listaszerbekezds"/>
        <w:numPr>
          <w:ilvl w:val="0"/>
          <w:numId w:val="147"/>
        </w:numPr>
      </w:pPr>
      <w:r>
        <w:t>természetes számokkal indexelhető, módosítható tömb</w:t>
      </w:r>
    </w:p>
    <w:p w14:paraId="4DDF7179" w14:textId="77777777" w:rsidR="00382C77" w:rsidRDefault="00382C77" w:rsidP="00996F72">
      <w:pPr>
        <w:pStyle w:val="Listaszerbekezds"/>
        <w:numPr>
          <w:ilvl w:val="0"/>
          <w:numId w:val="147"/>
        </w:numPr>
      </w:pPr>
      <w:r>
        <w:t>kulcs érték párok halmaza</w:t>
      </w:r>
    </w:p>
    <w:p w14:paraId="1011068D" w14:textId="77777777" w:rsidR="00382C77" w:rsidRDefault="00382C77" w:rsidP="00382C77">
      <w:pPr>
        <w:pStyle w:val="Cmsor2"/>
      </w:pPr>
      <w:r>
        <w:t>Milyen összetett adattípus a lista?</w:t>
      </w:r>
    </w:p>
    <w:p w14:paraId="78350FA8" w14:textId="77777777" w:rsidR="00382C77" w:rsidRDefault="00382C77" w:rsidP="00996F72">
      <w:pPr>
        <w:pStyle w:val="Listaszerbekezds"/>
        <w:numPr>
          <w:ilvl w:val="0"/>
          <w:numId w:val="148"/>
        </w:numPr>
      </w:pPr>
      <w:r>
        <w:t>természetes számokkal indexelhető, nem módosítható tömb</w:t>
      </w:r>
    </w:p>
    <w:p w14:paraId="26A6A854" w14:textId="77777777" w:rsidR="00382C77" w:rsidRPr="00382C77" w:rsidRDefault="00382C77" w:rsidP="00996F72">
      <w:pPr>
        <w:pStyle w:val="Listaszerbekezds"/>
        <w:numPr>
          <w:ilvl w:val="0"/>
          <w:numId w:val="148"/>
        </w:numPr>
        <w:rPr>
          <w:color w:val="00B050"/>
        </w:rPr>
      </w:pPr>
      <w:r w:rsidRPr="00382C77">
        <w:rPr>
          <w:color w:val="00B050"/>
        </w:rPr>
        <w:t>természetes számokkal indexelhető, módosítható tömb</w:t>
      </w:r>
    </w:p>
    <w:p w14:paraId="62946193" w14:textId="77777777" w:rsidR="00382C77" w:rsidRDefault="00382C77" w:rsidP="00996F72">
      <w:pPr>
        <w:pStyle w:val="Listaszerbekezds"/>
        <w:numPr>
          <w:ilvl w:val="0"/>
          <w:numId w:val="148"/>
        </w:numPr>
      </w:pPr>
      <w:r>
        <w:t>kulcs érték párok halmaza</w:t>
      </w:r>
    </w:p>
    <w:p w14:paraId="7170340B" w14:textId="77777777" w:rsidR="00382C77" w:rsidRDefault="00382C77" w:rsidP="00382C77">
      <w:pPr>
        <w:pStyle w:val="Cmsor2"/>
      </w:pPr>
      <w:r>
        <w:t>A szótár típusú összetett adattípus érték párjaiból csak a kulcsra tudunk keresni?</w:t>
      </w:r>
    </w:p>
    <w:p w14:paraId="78897C8F" w14:textId="77777777" w:rsidR="00382C77" w:rsidRPr="00382C77" w:rsidRDefault="00382C77" w:rsidP="00996F72">
      <w:pPr>
        <w:pStyle w:val="Listaszerbekezds"/>
        <w:numPr>
          <w:ilvl w:val="0"/>
          <w:numId w:val="149"/>
        </w:numPr>
        <w:rPr>
          <w:color w:val="00B050"/>
        </w:rPr>
      </w:pPr>
      <w:r w:rsidRPr="00382C77">
        <w:rPr>
          <w:color w:val="00B050"/>
        </w:rPr>
        <w:t>igaz</w:t>
      </w:r>
    </w:p>
    <w:p w14:paraId="4D7C6FD0" w14:textId="77777777" w:rsidR="00382C77" w:rsidRDefault="00382C77" w:rsidP="00996F72">
      <w:pPr>
        <w:pStyle w:val="Listaszerbekezds"/>
        <w:numPr>
          <w:ilvl w:val="0"/>
          <w:numId w:val="149"/>
        </w:numPr>
      </w:pPr>
      <w:r>
        <w:t>hamis</w:t>
      </w:r>
    </w:p>
    <w:p w14:paraId="39DA4DC3" w14:textId="77777777" w:rsidR="00382C77" w:rsidRDefault="00382C77" w:rsidP="00382C77">
      <w:pPr>
        <w:pStyle w:val="Cmsor2"/>
      </w:pPr>
      <w:r>
        <w:t>Melyik függvénnyel tudunk hozzáadni egy vagy több elemet is a listához?</w:t>
      </w:r>
    </w:p>
    <w:p w14:paraId="06E60B75" w14:textId="77777777" w:rsidR="00382C77" w:rsidRPr="00382C77" w:rsidRDefault="00382C77" w:rsidP="00996F72">
      <w:pPr>
        <w:pStyle w:val="Listaszerbekezds"/>
        <w:numPr>
          <w:ilvl w:val="0"/>
          <w:numId w:val="150"/>
        </w:numPr>
        <w:rPr>
          <w:color w:val="00B050"/>
        </w:rPr>
      </w:pPr>
      <w:proofErr w:type="spellStart"/>
      <w:proofErr w:type="gramStart"/>
      <w:r w:rsidRPr="00382C77">
        <w:rPr>
          <w:color w:val="00B050"/>
        </w:rPr>
        <w:t>append</w:t>
      </w:r>
      <w:proofErr w:type="spellEnd"/>
      <w:r w:rsidRPr="00382C77">
        <w:rPr>
          <w:color w:val="00B050"/>
        </w:rPr>
        <w:t>(</w:t>
      </w:r>
      <w:proofErr w:type="gramEnd"/>
      <w:r w:rsidRPr="00382C77">
        <w:rPr>
          <w:color w:val="00B050"/>
        </w:rPr>
        <w:t>)</w:t>
      </w:r>
    </w:p>
    <w:p w14:paraId="42524445" w14:textId="77777777" w:rsidR="00382C77" w:rsidRDefault="00382C77" w:rsidP="00996F72">
      <w:pPr>
        <w:pStyle w:val="Listaszerbekezds"/>
        <w:numPr>
          <w:ilvl w:val="0"/>
          <w:numId w:val="150"/>
        </w:numPr>
      </w:pPr>
      <w:proofErr w:type="gramStart"/>
      <w:r>
        <w:t>pop(</w:t>
      </w:r>
      <w:proofErr w:type="gramEnd"/>
      <w:r>
        <w:t>)</w:t>
      </w:r>
    </w:p>
    <w:p w14:paraId="6911F0D1" w14:textId="77777777" w:rsidR="00382C77" w:rsidRPr="00382C77" w:rsidRDefault="00382C77" w:rsidP="00996F72">
      <w:pPr>
        <w:pStyle w:val="Listaszerbekezds"/>
        <w:numPr>
          <w:ilvl w:val="0"/>
          <w:numId w:val="150"/>
        </w:numPr>
        <w:rPr>
          <w:color w:val="00B050"/>
        </w:rPr>
      </w:pPr>
      <w:proofErr w:type="spellStart"/>
      <w:proofErr w:type="gramStart"/>
      <w:r w:rsidRPr="00382C77">
        <w:rPr>
          <w:color w:val="00B050"/>
        </w:rPr>
        <w:lastRenderedPageBreak/>
        <w:t>insert</w:t>
      </w:r>
      <w:proofErr w:type="spellEnd"/>
      <w:r w:rsidRPr="00382C77">
        <w:rPr>
          <w:color w:val="00B050"/>
        </w:rPr>
        <w:t>(</w:t>
      </w:r>
      <w:proofErr w:type="gramEnd"/>
      <w:r w:rsidRPr="00382C77">
        <w:rPr>
          <w:color w:val="00B050"/>
        </w:rPr>
        <w:t>)</w:t>
      </w:r>
    </w:p>
    <w:p w14:paraId="70507563" w14:textId="77777777" w:rsidR="00382C77" w:rsidRPr="00382C77" w:rsidRDefault="00382C77" w:rsidP="00996F72">
      <w:pPr>
        <w:pStyle w:val="Listaszerbekezds"/>
        <w:numPr>
          <w:ilvl w:val="0"/>
          <w:numId w:val="150"/>
        </w:numPr>
        <w:rPr>
          <w:color w:val="00B050"/>
        </w:rPr>
      </w:pPr>
      <w:proofErr w:type="spellStart"/>
      <w:proofErr w:type="gramStart"/>
      <w:r w:rsidRPr="00382C77">
        <w:rPr>
          <w:color w:val="00B050"/>
        </w:rPr>
        <w:t>extend</w:t>
      </w:r>
      <w:proofErr w:type="spellEnd"/>
      <w:r w:rsidRPr="00382C77">
        <w:rPr>
          <w:color w:val="00B050"/>
        </w:rPr>
        <w:t>(</w:t>
      </w:r>
      <w:proofErr w:type="gramEnd"/>
      <w:r w:rsidRPr="00382C77">
        <w:rPr>
          <w:color w:val="00B050"/>
        </w:rPr>
        <w:t>)</w:t>
      </w:r>
    </w:p>
    <w:p w14:paraId="59B453A5" w14:textId="77777777" w:rsidR="00382C77" w:rsidRDefault="00382C77" w:rsidP="00382C77">
      <w:pPr>
        <w:pStyle w:val="Cmsor2"/>
      </w:pPr>
      <w:r>
        <w:t xml:space="preserve">A listák nem egymásba </w:t>
      </w:r>
      <w:proofErr w:type="spellStart"/>
      <w:r>
        <w:t>ágyazhatóak</w:t>
      </w:r>
      <w:proofErr w:type="spellEnd"/>
      <w:r>
        <w:t>.</w:t>
      </w:r>
    </w:p>
    <w:p w14:paraId="33870FF8" w14:textId="77777777" w:rsidR="00B3261C" w:rsidRPr="000A6778" w:rsidRDefault="00382C77" w:rsidP="00FC61E1">
      <w:pPr>
        <w:pStyle w:val="Listaszerbekezds"/>
        <w:numPr>
          <w:ilvl w:val="0"/>
          <w:numId w:val="151"/>
        </w:numPr>
      </w:pPr>
      <w:r>
        <w:t>igaz</w:t>
      </w:r>
    </w:p>
    <w:p w14:paraId="09EF4BC7" w14:textId="312A0177" w:rsidR="00382C77" w:rsidRPr="00462F49" w:rsidRDefault="00382C77" w:rsidP="00FC61E1">
      <w:pPr>
        <w:pStyle w:val="Listaszerbekezds"/>
        <w:numPr>
          <w:ilvl w:val="0"/>
          <w:numId w:val="151"/>
        </w:numPr>
        <w:rPr>
          <w:color w:val="00B050"/>
        </w:rPr>
      </w:pPr>
      <w:r w:rsidRPr="00462F49">
        <w:rPr>
          <w:color w:val="00B050"/>
        </w:rPr>
        <w:t>hamis</w:t>
      </w:r>
    </w:p>
    <w:p w14:paraId="3C3ACE0F" w14:textId="77777777" w:rsidR="00382C77" w:rsidRDefault="00BF5D81" w:rsidP="00BF5D81">
      <w:pPr>
        <w:pStyle w:val="Cmsor2"/>
      </w:pPr>
      <w:r>
        <w:t>A halmaz elemeire rákereshetünk, de nem indexelhetjük őket.</w:t>
      </w:r>
    </w:p>
    <w:p w14:paraId="36FFFB34" w14:textId="77777777" w:rsidR="00BF5D81" w:rsidRPr="00BF5D81" w:rsidRDefault="00BF5D81" w:rsidP="00996F72">
      <w:pPr>
        <w:pStyle w:val="Listaszerbekezds"/>
        <w:numPr>
          <w:ilvl w:val="0"/>
          <w:numId w:val="152"/>
        </w:numPr>
        <w:rPr>
          <w:color w:val="00B050"/>
        </w:rPr>
      </w:pPr>
      <w:r w:rsidRPr="00BF5D81">
        <w:rPr>
          <w:color w:val="00B050"/>
        </w:rPr>
        <w:t>igaz</w:t>
      </w:r>
    </w:p>
    <w:p w14:paraId="1554C6FF" w14:textId="77777777" w:rsidR="00BF5D81" w:rsidRDefault="00BF5D81" w:rsidP="00996F72">
      <w:pPr>
        <w:pStyle w:val="Listaszerbekezds"/>
        <w:numPr>
          <w:ilvl w:val="0"/>
          <w:numId w:val="152"/>
        </w:numPr>
      </w:pPr>
      <w:r>
        <w:t>hamis</w:t>
      </w:r>
    </w:p>
    <w:p w14:paraId="7062D497" w14:textId="77777777" w:rsidR="00BF5D81" w:rsidRDefault="00BF5D81" w:rsidP="00BF5D81">
      <w:pPr>
        <w:pStyle w:val="Cmsor2"/>
      </w:pPr>
      <w:r>
        <w:t>Kéthalmaz egyesítése a/az</w:t>
      </w:r>
    </w:p>
    <w:p w14:paraId="1A82884A" w14:textId="77777777" w:rsidR="00BF5D81" w:rsidRDefault="00BF5D81" w:rsidP="00996F72">
      <w:pPr>
        <w:pStyle w:val="Listaszerbekezds"/>
        <w:numPr>
          <w:ilvl w:val="0"/>
          <w:numId w:val="153"/>
        </w:numPr>
      </w:pPr>
      <w:r>
        <w:t>metszet</w:t>
      </w:r>
    </w:p>
    <w:p w14:paraId="1CB333DC" w14:textId="77777777" w:rsidR="00BF5D81" w:rsidRPr="00BF5D81" w:rsidRDefault="00BF5D81" w:rsidP="00996F72">
      <w:pPr>
        <w:pStyle w:val="Listaszerbekezds"/>
        <w:numPr>
          <w:ilvl w:val="0"/>
          <w:numId w:val="153"/>
        </w:numPr>
        <w:rPr>
          <w:color w:val="00B050"/>
        </w:rPr>
      </w:pPr>
      <w:r w:rsidRPr="00BF5D81">
        <w:rPr>
          <w:color w:val="00B050"/>
        </w:rPr>
        <w:t>unió</w:t>
      </w:r>
    </w:p>
    <w:p w14:paraId="21D94282" w14:textId="77777777" w:rsidR="00382C77" w:rsidRDefault="00BF5D81" w:rsidP="00BF5D81">
      <w:pPr>
        <w:pStyle w:val="Cmsor2"/>
      </w:pPr>
      <w:r>
        <w:t>Melyik programozási tétel segítségével számoljuk ki egy sorozat elemeinek szorzatát?</w:t>
      </w:r>
    </w:p>
    <w:p w14:paraId="26D948EC" w14:textId="77777777" w:rsidR="00BF5D81" w:rsidRDefault="00BF5D81" w:rsidP="00996F72">
      <w:pPr>
        <w:pStyle w:val="Listaszerbekezds"/>
        <w:numPr>
          <w:ilvl w:val="0"/>
          <w:numId w:val="154"/>
        </w:numPr>
      </w:pPr>
      <w:r>
        <w:t>eldöntés</w:t>
      </w:r>
    </w:p>
    <w:p w14:paraId="78CF5B73" w14:textId="77777777" w:rsidR="00BF5D81" w:rsidRDefault="00BF5D81" w:rsidP="00996F72">
      <w:pPr>
        <w:pStyle w:val="Listaszerbekezds"/>
        <w:numPr>
          <w:ilvl w:val="0"/>
          <w:numId w:val="154"/>
        </w:numPr>
      </w:pPr>
      <w:r>
        <w:t>megszámlálás</w:t>
      </w:r>
    </w:p>
    <w:p w14:paraId="45F44330" w14:textId="77777777" w:rsidR="00BF5D81" w:rsidRDefault="00BF5D81" w:rsidP="00996F72">
      <w:pPr>
        <w:pStyle w:val="Listaszerbekezds"/>
        <w:numPr>
          <w:ilvl w:val="0"/>
          <w:numId w:val="154"/>
        </w:numPr>
      </w:pPr>
      <w:r>
        <w:t>kiválasztás</w:t>
      </w:r>
    </w:p>
    <w:p w14:paraId="46C25E61" w14:textId="77777777" w:rsidR="00BF5D81" w:rsidRPr="00BF5D81" w:rsidRDefault="00BF5D81" w:rsidP="00996F72">
      <w:pPr>
        <w:pStyle w:val="Listaszerbekezds"/>
        <w:numPr>
          <w:ilvl w:val="0"/>
          <w:numId w:val="154"/>
        </w:numPr>
        <w:rPr>
          <w:color w:val="00B050"/>
        </w:rPr>
      </w:pPr>
      <w:r w:rsidRPr="00BF5D81">
        <w:rPr>
          <w:color w:val="00B050"/>
        </w:rPr>
        <w:t>sorozatszámítás</w:t>
      </w:r>
    </w:p>
    <w:p w14:paraId="29AB9631" w14:textId="77777777" w:rsidR="00BF5D81" w:rsidRDefault="00BF5D81" w:rsidP="00996F72">
      <w:pPr>
        <w:pStyle w:val="Listaszerbekezds"/>
        <w:numPr>
          <w:ilvl w:val="0"/>
          <w:numId w:val="154"/>
        </w:numPr>
      </w:pPr>
      <w:r>
        <w:t>szélsőérték kiválasztás</w:t>
      </w:r>
    </w:p>
    <w:p w14:paraId="36AD9F4E" w14:textId="77777777" w:rsidR="00BF5D81" w:rsidRDefault="00BF5D81" w:rsidP="00996F72">
      <w:pPr>
        <w:pStyle w:val="Listaszerbekezds"/>
        <w:numPr>
          <w:ilvl w:val="0"/>
          <w:numId w:val="154"/>
        </w:numPr>
      </w:pPr>
      <w:r>
        <w:t>kiválogatás</w:t>
      </w:r>
    </w:p>
    <w:p w14:paraId="3DC55472" w14:textId="1B49393C" w:rsidR="00BF5D81" w:rsidRDefault="00BF5D81" w:rsidP="00BF5D81">
      <w:pPr>
        <w:pStyle w:val="Cmsor2"/>
      </w:pPr>
      <w:r>
        <w:t>Melyik programozási tétel segítségével keressük m</w:t>
      </w:r>
      <w:r w:rsidR="005B3940">
        <w:t xml:space="preserve">eg </w:t>
      </w:r>
      <w:r>
        <w:t>egy sorozatban a legkisebb elemet?</w:t>
      </w:r>
    </w:p>
    <w:p w14:paraId="56455C79" w14:textId="77777777" w:rsidR="00BF5D81" w:rsidRDefault="00BF5D81" w:rsidP="00996F72">
      <w:pPr>
        <w:pStyle w:val="Listaszerbekezds"/>
        <w:numPr>
          <w:ilvl w:val="0"/>
          <w:numId w:val="155"/>
        </w:numPr>
      </w:pPr>
      <w:r>
        <w:t>eldöntés</w:t>
      </w:r>
    </w:p>
    <w:p w14:paraId="3DF97D9A" w14:textId="77777777" w:rsidR="00BF5D81" w:rsidRDefault="00BF5D81" w:rsidP="00996F72">
      <w:pPr>
        <w:pStyle w:val="Listaszerbekezds"/>
        <w:numPr>
          <w:ilvl w:val="0"/>
          <w:numId w:val="155"/>
        </w:numPr>
      </w:pPr>
      <w:r>
        <w:t>megszámlálás</w:t>
      </w:r>
    </w:p>
    <w:p w14:paraId="27544926" w14:textId="77777777" w:rsidR="00BF5D81" w:rsidRDefault="00BF5D81" w:rsidP="00996F72">
      <w:pPr>
        <w:pStyle w:val="Listaszerbekezds"/>
        <w:numPr>
          <w:ilvl w:val="0"/>
          <w:numId w:val="155"/>
        </w:numPr>
      </w:pPr>
      <w:r>
        <w:t>kiválasztás</w:t>
      </w:r>
    </w:p>
    <w:p w14:paraId="6787063A" w14:textId="77777777" w:rsidR="00BF5D81" w:rsidRDefault="00BF5D81" w:rsidP="00996F72">
      <w:pPr>
        <w:pStyle w:val="Listaszerbekezds"/>
        <w:numPr>
          <w:ilvl w:val="0"/>
          <w:numId w:val="155"/>
        </w:numPr>
      </w:pPr>
      <w:r>
        <w:t>sorozatszámítás</w:t>
      </w:r>
    </w:p>
    <w:p w14:paraId="4206CD97" w14:textId="77777777" w:rsidR="00BF5D81" w:rsidRPr="00BF5D81" w:rsidRDefault="00BF5D81" w:rsidP="00996F72">
      <w:pPr>
        <w:pStyle w:val="Listaszerbekezds"/>
        <w:numPr>
          <w:ilvl w:val="0"/>
          <w:numId w:val="155"/>
        </w:numPr>
        <w:rPr>
          <w:color w:val="00B050"/>
        </w:rPr>
      </w:pPr>
      <w:r w:rsidRPr="00BF5D81">
        <w:rPr>
          <w:color w:val="00B050"/>
        </w:rPr>
        <w:t>szélsőérték kiválasztás</w:t>
      </w:r>
    </w:p>
    <w:p w14:paraId="1A09F0A0" w14:textId="77777777" w:rsidR="00BF5D81" w:rsidRDefault="00BF5D81" w:rsidP="00996F72">
      <w:pPr>
        <w:pStyle w:val="Listaszerbekezds"/>
        <w:numPr>
          <w:ilvl w:val="0"/>
          <w:numId w:val="155"/>
        </w:numPr>
      </w:pPr>
      <w:r>
        <w:t>kiválogatás</w:t>
      </w:r>
    </w:p>
    <w:p w14:paraId="0A60EAA4" w14:textId="77777777" w:rsidR="00BF5D81" w:rsidRDefault="00BF5D81" w:rsidP="00BF5D81">
      <w:pPr>
        <w:pStyle w:val="Cmsor2"/>
      </w:pPr>
      <w:r>
        <w:t>Melyik programozási tétel segítségével tudjuk megmondani, hogy egy sorozatba létezik egy 1978-as érték?</w:t>
      </w:r>
    </w:p>
    <w:p w14:paraId="4316581D" w14:textId="77777777" w:rsidR="00BF5D81" w:rsidRPr="00BF5D81" w:rsidRDefault="00BF5D81" w:rsidP="00996F72">
      <w:pPr>
        <w:pStyle w:val="Listaszerbekezds"/>
        <w:numPr>
          <w:ilvl w:val="0"/>
          <w:numId w:val="156"/>
        </w:numPr>
        <w:rPr>
          <w:color w:val="00B050"/>
        </w:rPr>
      </w:pPr>
      <w:r w:rsidRPr="00BF5D81">
        <w:rPr>
          <w:color w:val="00B050"/>
        </w:rPr>
        <w:t>eldöntés</w:t>
      </w:r>
    </w:p>
    <w:p w14:paraId="4B3F35C3" w14:textId="77777777" w:rsidR="00BF5D81" w:rsidRDefault="00BF5D81" w:rsidP="00996F72">
      <w:pPr>
        <w:pStyle w:val="Listaszerbekezds"/>
        <w:numPr>
          <w:ilvl w:val="0"/>
          <w:numId w:val="156"/>
        </w:numPr>
      </w:pPr>
      <w:r>
        <w:t>megszámlálás</w:t>
      </w:r>
    </w:p>
    <w:p w14:paraId="52FE62E3" w14:textId="77777777" w:rsidR="00BF5D81" w:rsidRDefault="00BF5D81" w:rsidP="00996F72">
      <w:pPr>
        <w:pStyle w:val="Listaszerbekezds"/>
        <w:numPr>
          <w:ilvl w:val="0"/>
          <w:numId w:val="156"/>
        </w:numPr>
      </w:pPr>
      <w:r>
        <w:t>kiválasztás</w:t>
      </w:r>
    </w:p>
    <w:p w14:paraId="042491A2" w14:textId="77777777" w:rsidR="00BF5D81" w:rsidRDefault="00BF5D81" w:rsidP="00996F72">
      <w:pPr>
        <w:pStyle w:val="Listaszerbekezds"/>
        <w:numPr>
          <w:ilvl w:val="0"/>
          <w:numId w:val="156"/>
        </w:numPr>
      </w:pPr>
      <w:r>
        <w:t>sorozatszámítás</w:t>
      </w:r>
    </w:p>
    <w:p w14:paraId="09F3AE4D" w14:textId="77777777" w:rsidR="00BF5D81" w:rsidRDefault="00BF5D81" w:rsidP="00996F72">
      <w:pPr>
        <w:pStyle w:val="Listaszerbekezds"/>
        <w:numPr>
          <w:ilvl w:val="0"/>
          <w:numId w:val="156"/>
        </w:numPr>
      </w:pPr>
      <w:r>
        <w:t>szélsőérték kiválasztás</w:t>
      </w:r>
    </w:p>
    <w:p w14:paraId="64726729" w14:textId="77777777" w:rsidR="00BF5D81" w:rsidRDefault="00BF5D81" w:rsidP="00996F72">
      <w:pPr>
        <w:pStyle w:val="Listaszerbekezds"/>
        <w:numPr>
          <w:ilvl w:val="0"/>
          <w:numId w:val="156"/>
        </w:numPr>
      </w:pPr>
      <w:r>
        <w:t>kiválogatás</w:t>
      </w:r>
    </w:p>
    <w:p w14:paraId="13EC69A9" w14:textId="77777777" w:rsidR="00BF5D81" w:rsidRDefault="00BF5D81" w:rsidP="00BF5D81">
      <w:pPr>
        <w:pStyle w:val="Cmsor2"/>
      </w:pPr>
      <w:r>
        <w:t>Melyik programozási tétel segítségével tudjuk megmondani, hogy egy sorozatnak melyik eleme a 12?</w:t>
      </w:r>
    </w:p>
    <w:p w14:paraId="6F9E4318" w14:textId="77777777" w:rsidR="00BF5D81" w:rsidRDefault="00BF5D81" w:rsidP="00996F72">
      <w:pPr>
        <w:pStyle w:val="Listaszerbekezds"/>
        <w:numPr>
          <w:ilvl w:val="0"/>
          <w:numId w:val="159"/>
        </w:numPr>
      </w:pPr>
      <w:r>
        <w:t>eldöntés</w:t>
      </w:r>
    </w:p>
    <w:p w14:paraId="2580F398" w14:textId="77777777" w:rsidR="00BF5D81" w:rsidRDefault="00BF5D81" w:rsidP="00996F72">
      <w:pPr>
        <w:pStyle w:val="Listaszerbekezds"/>
        <w:numPr>
          <w:ilvl w:val="0"/>
          <w:numId w:val="159"/>
        </w:numPr>
      </w:pPr>
      <w:r>
        <w:t>megszámlálás</w:t>
      </w:r>
    </w:p>
    <w:p w14:paraId="5F0DDC11" w14:textId="77777777" w:rsidR="00BF5D81" w:rsidRPr="00BF5D81" w:rsidRDefault="00BF5D81" w:rsidP="00996F72">
      <w:pPr>
        <w:pStyle w:val="Listaszerbekezds"/>
        <w:numPr>
          <w:ilvl w:val="0"/>
          <w:numId w:val="159"/>
        </w:numPr>
        <w:rPr>
          <w:color w:val="00B050"/>
        </w:rPr>
      </w:pPr>
      <w:r w:rsidRPr="00BF5D81">
        <w:rPr>
          <w:color w:val="00B050"/>
        </w:rPr>
        <w:t>kiválasztás</w:t>
      </w:r>
    </w:p>
    <w:p w14:paraId="31C06DD0" w14:textId="77777777" w:rsidR="00BF5D81" w:rsidRDefault="00BF5D81" w:rsidP="00996F72">
      <w:pPr>
        <w:pStyle w:val="Listaszerbekezds"/>
        <w:numPr>
          <w:ilvl w:val="0"/>
          <w:numId w:val="159"/>
        </w:numPr>
      </w:pPr>
      <w:r>
        <w:t>sorozatszámítás</w:t>
      </w:r>
    </w:p>
    <w:p w14:paraId="3E41A525" w14:textId="77777777" w:rsidR="00BF5D81" w:rsidRDefault="00BF5D81" w:rsidP="00996F72">
      <w:pPr>
        <w:pStyle w:val="Listaszerbekezds"/>
        <w:numPr>
          <w:ilvl w:val="0"/>
          <w:numId w:val="159"/>
        </w:numPr>
      </w:pPr>
      <w:r>
        <w:lastRenderedPageBreak/>
        <w:t>szélsőérték kiválasztás</w:t>
      </w:r>
    </w:p>
    <w:p w14:paraId="77695B73" w14:textId="77777777" w:rsidR="00BF5D81" w:rsidRDefault="00BF5D81" w:rsidP="00996F72">
      <w:pPr>
        <w:pStyle w:val="Listaszerbekezds"/>
        <w:numPr>
          <w:ilvl w:val="0"/>
          <w:numId w:val="159"/>
        </w:numPr>
      </w:pPr>
      <w:r>
        <w:t>kiválogatás</w:t>
      </w:r>
    </w:p>
    <w:p w14:paraId="1FE630E8" w14:textId="77777777" w:rsidR="00BF5D81" w:rsidRDefault="00BF5D81" w:rsidP="00BF5D81">
      <w:pPr>
        <w:pStyle w:val="Cmsor2"/>
      </w:pPr>
      <w:r>
        <w:t xml:space="preserve">Melyik programozási tétel segítségével </w:t>
      </w:r>
      <w:r w:rsidR="00F00F86">
        <w:t>tudjuk meg</w:t>
      </w:r>
      <w:r>
        <w:t>számol</w:t>
      </w:r>
      <w:r w:rsidR="00F00F86">
        <w:t xml:space="preserve">ni, hogy </w:t>
      </w:r>
      <w:r>
        <w:t>egy sorozat</w:t>
      </w:r>
      <w:r w:rsidR="00F00F86">
        <w:t>ban hány páratlan szám van</w:t>
      </w:r>
      <w:r>
        <w:t>?</w:t>
      </w:r>
    </w:p>
    <w:p w14:paraId="5CEEFDEF" w14:textId="77777777" w:rsidR="00BF5D81" w:rsidRDefault="00BF5D81" w:rsidP="00996F72">
      <w:pPr>
        <w:pStyle w:val="Listaszerbekezds"/>
        <w:numPr>
          <w:ilvl w:val="0"/>
          <w:numId w:val="158"/>
        </w:numPr>
      </w:pPr>
      <w:r>
        <w:t>eldöntés</w:t>
      </w:r>
    </w:p>
    <w:p w14:paraId="5790A8DE" w14:textId="77777777" w:rsidR="00BF5D81" w:rsidRPr="00F00F86" w:rsidRDefault="00BF5D81" w:rsidP="00996F72">
      <w:pPr>
        <w:pStyle w:val="Listaszerbekezds"/>
        <w:numPr>
          <w:ilvl w:val="0"/>
          <w:numId w:val="158"/>
        </w:numPr>
        <w:rPr>
          <w:color w:val="00B050"/>
        </w:rPr>
      </w:pPr>
      <w:r w:rsidRPr="00F00F86">
        <w:rPr>
          <w:color w:val="00B050"/>
        </w:rPr>
        <w:t>megszámlálás</w:t>
      </w:r>
    </w:p>
    <w:p w14:paraId="63AB2DD4" w14:textId="77777777" w:rsidR="00BF5D81" w:rsidRDefault="00BF5D81" w:rsidP="00996F72">
      <w:pPr>
        <w:pStyle w:val="Listaszerbekezds"/>
        <w:numPr>
          <w:ilvl w:val="0"/>
          <w:numId w:val="158"/>
        </w:numPr>
      </w:pPr>
      <w:r>
        <w:t>kiválasztás</w:t>
      </w:r>
    </w:p>
    <w:p w14:paraId="390A0E69" w14:textId="77777777" w:rsidR="00BF5D81" w:rsidRDefault="00BF5D81" w:rsidP="00996F72">
      <w:pPr>
        <w:pStyle w:val="Listaszerbekezds"/>
        <w:numPr>
          <w:ilvl w:val="0"/>
          <w:numId w:val="158"/>
        </w:numPr>
      </w:pPr>
      <w:r>
        <w:t>sorozatszámítás</w:t>
      </w:r>
    </w:p>
    <w:p w14:paraId="51D7974D" w14:textId="77777777" w:rsidR="00BF5D81" w:rsidRDefault="00BF5D81" w:rsidP="00996F72">
      <w:pPr>
        <w:pStyle w:val="Listaszerbekezds"/>
        <w:numPr>
          <w:ilvl w:val="0"/>
          <w:numId w:val="158"/>
        </w:numPr>
      </w:pPr>
      <w:r>
        <w:t>szélsőérték kiválasztás</w:t>
      </w:r>
    </w:p>
    <w:p w14:paraId="56D457E9" w14:textId="77777777" w:rsidR="00BF5D81" w:rsidRDefault="00BF5D81" w:rsidP="00996F72">
      <w:pPr>
        <w:pStyle w:val="Listaszerbekezds"/>
        <w:numPr>
          <w:ilvl w:val="0"/>
          <w:numId w:val="158"/>
        </w:numPr>
      </w:pPr>
      <w:r>
        <w:t>kiválogatás</w:t>
      </w:r>
    </w:p>
    <w:p w14:paraId="2B3D77E9" w14:textId="4790369A" w:rsidR="00BF5D81" w:rsidRDefault="00BF5D81" w:rsidP="00BF5D81">
      <w:pPr>
        <w:pStyle w:val="Cmsor2"/>
      </w:pPr>
      <w:r>
        <w:t xml:space="preserve">Melyik programozási tétel segítségével </w:t>
      </w:r>
      <w:r w:rsidR="00F00F86">
        <w:t>tudjuk egy sorozat elemeiből egy másik sorozatban elhelyezni az öttel osztható számoka</w:t>
      </w:r>
      <w:r>
        <w:t>t?</w:t>
      </w:r>
    </w:p>
    <w:p w14:paraId="702DFF8E" w14:textId="77777777" w:rsidR="00BF5D81" w:rsidRDefault="00BF5D81" w:rsidP="00996F72">
      <w:pPr>
        <w:pStyle w:val="Listaszerbekezds"/>
        <w:numPr>
          <w:ilvl w:val="0"/>
          <w:numId w:val="157"/>
        </w:numPr>
      </w:pPr>
      <w:r>
        <w:t>eldöntés</w:t>
      </w:r>
    </w:p>
    <w:p w14:paraId="2FB1E997" w14:textId="77777777" w:rsidR="00BF5D81" w:rsidRDefault="00BF5D81" w:rsidP="00996F72">
      <w:pPr>
        <w:pStyle w:val="Listaszerbekezds"/>
        <w:numPr>
          <w:ilvl w:val="0"/>
          <w:numId w:val="157"/>
        </w:numPr>
      </w:pPr>
      <w:r>
        <w:t>megszámlálás</w:t>
      </w:r>
    </w:p>
    <w:p w14:paraId="575B1B33" w14:textId="77777777" w:rsidR="00BF5D81" w:rsidRDefault="00BF5D81" w:rsidP="00996F72">
      <w:pPr>
        <w:pStyle w:val="Listaszerbekezds"/>
        <w:numPr>
          <w:ilvl w:val="0"/>
          <w:numId w:val="157"/>
        </w:numPr>
      </w:pPr>
      <w:r>
        <w:t>kiválasztás</w:t>
      </w:r>
    </w:p>
    <w:p w14:paraId="5D2F4918" w14:textId="77777777" w:rsidR="00BF5D81" w:rsidRDefault="00BF5D81" w:rsidP="00996F72">
      <w:pPr>
        <w:pStyle w:val="Listaszerbekezds"/>
        <w:numPr>
          <w:ilvl w:val="0"/>
          <w:numId w:val="157"/>
        </w:numPr>
      </w:pPr>
      <w:r>
        <w:t>sorozatszámítás</w:t>
      </w:r>
    </w:p>
    <w:p w14:paraId="7A140830" w14:textId="77777777" w:rsidR="00BF5D81" w:rsidRDefault="00BF5D81" w:rsidP="00996F72">
      <w:pPr>
        <w:pStyle w:val="Listaszerbekezds"/>
        <w:numPr>
          <w:ilvl w:val="0"/>
          <w:numId w:val="157"/>
        </w:numPr>
      </w:pPr>
      <w:r>
        <w:t>szélsőérték kiválasztás</w:t>
      </w:r>
    </w:p>
    <w:p w14:paraId="6D8B1DE9" w14:textId="77777777" w:rsidR="00BF5D81" w:rsidRPr="00F00F86" w:rsidRDefault="00BF5D81" w:rsidP="00996F72">
      <w:pPr>
        <w:pStyle w:val="Listaszerbekezds"/>
        <w:numPr>
          <w:ilvl w:val="0"/>
          <w:numId w:val="157"/>
        </w:numPr>
        <w:rPr>
          <w:color w:val="00B050"/>
        </w:rPr>
      </w:pPr>
      <w:r w:rsidRPr="00F00F86">
        <w:rPr>
          <w:color w:val="00B050"/>
        </w:rPr>
        <w:t>kiválogatás</w:t>
      </w:r>
    </w:p>
    <w:p w14:paraId="0D0752E2" w14:textId="77777777" w:rsidR="00BF5D81" w:rsidRDefault="00F00F86" w:rsidP="00F00F86">
      <w:pPr>
        <w:pStyle w:val="Cmsor2"/>
      </w:pPr>
      <w:r>
        <w:t>Melyik függvénnyel lehet egy lista elemeit sorba rendezni egy másik listába?</w:t>
      </w:r>
    </w:p>
    <w:p w14:paraId="6D03567B" w14:textId="77777777" w:rsidR="00F00F86" w:rsidRDefault="00F00F86" w:rsidP="00996F72">
      <w:pPr>
        <w:pStyle w:val="Listaszerbekezds"/>
        <w:numPr>
          <w:ilvl w:val="0"/>
          <w:numId w:val="160"/>
        </w:numPr>
      </w:pPr>
      <w:proofErr w:type="gramStart"/>
      <w:r>
        <w:t>sort(</w:t>
      </w:r>
      <w:proofErr w:type="gramEnd"/>
      <w:r>
        <w:t>)</w:t>
      </w:r>
    </w:p>
    <w:p w14:paraId="3419973C" w14:textId="77777777" w:rsidR="00F00F86" w:rsidRPr="00F00F86" w:rsidRDefault="00F00F86" w:rsidP="00996F72">
      <w:pPr>
        <w:pStyle w:val="Listaszerbekezds"/>
        <w:numPr>
          <w:ilvl w:val="0"/>
          <w:numId w:val="160"/>
        </w:numPr>
        <w:rPr>
          <w:color w:val="00B050"/>
        </w:rPr>
      </w:pPr>
      <w:proofErr w:type="spellStart"/>
      <w:proofErr w:type="gramStart"/>
      <w:r w:rsidRPr="00F00F86">
        <w:rPr>
          <w:color w:val="00B050"/>
        </w:rPr>
        <w:t>sorted</w:t>
      </w:r>
      <w:proofErr w:type="spellEnd"/>
      <w:r w:rsidRPr="00F00F86">
        <w:rPr>
          <w:color w:val="00B050"/>
        </w:rPr>
        <w:t>(</w:t>
      </w:r>
      <w:proofErr w:type="gramEnd"/>
      <w:r w:rsidRPr="00F00F86">
        <w:rPr>
          <w:color w:val="00B050"/>
        </w:rPr>
        <w:t>)</w:t>
      </w:r>
    </w:p>
    <w:p w14:paraId="54CB97A9" w14:textId="77777777" w:rsidR="00F00F86" w:rsidRDefault="00F00F86" w:rsidP="00996F72">
      <w:pPr>
        <w:pStyle w:val="Listaszerbekezds"/>
        <w:numPr>
          <w:ilvl w:val="0"/>
          <w:numId w:val="160"/>
        </w:numPr>
      </w:pPr>
      <w:proofErr w:type="spellStart"/>
      <w:proofErr w:type="gramStart"/>
      <w:r>
        <w:t>reverse</w:t>
      </w:r>
      <w:proofErr w:type="spellEnd"/>
      <w:r>
        <w:t>(</w:t>
      </w:r>
      <w:proofErr w:type="gramEnd"/>
      <w:r>
        <w:t>)</w:t>
      </w:r>
    </w:p>
    <w:p w14:paraId="21861772" w14:textId="77777777" w:rsidR="00DE0E13" w:rsidRDefault="00DA1EF1" w:rsidP="00F36B90">
      <w:pPr>
        <w:pStyle w:val="Cmsor1"/>
      </w:pPr>
      <w:bookmarkStart w:id="16" w:name="_Toc47708058"/>
      <w:r>
        <w:t xml:space="preserve">Modulok, </w:t>
      </w:r>
      <w:proofErr w:type="gramStart"/>
      <w:r>
        <w:t>objektumok</w:t>
      </w:r>
      <w:proofErr w:type="gramEnd"/>
      <w:r>
        <w:t>, fájlkezelés Pythonban</w:t>
      </w:r>
      <w:bookmarkEnd w:id="16"/>
    </w:p>
    <w:p w14:paraId="303E3D38" w14:textId="4B63FE47" w:rsidR="00DA1EF1" w:rsidRDefault="00F00F86" w:rsidP="00F00F86">
      <w:pPr>
        <w:pStyle w:val="Cmsor2"/>
      </w:pPr>
      <w:r>
        <w:t xml:space="preserve">A Pythonban modulokat tudunk </w:t>
      </w:r>
      <w:proofErr w:type="gramStart"/>
      <w:r>
        <w:t>importálni</w:t>
      </w:r>
      <w:proofErr w:type="gramEnd"/>
      <w:r>
        <w:t>, hogy újabb függvényeket használhassunk a programkészítés során</w:t>
      </w:r>
      <w:r w:rsidR="005C1940">
        <w:t>.</w:t>
      </w:r>
    </w:p>
    <w:p w14:paraId="5EBF47C9" w14:textId="77777777" w:rsidR="00F00F86" w:rsidRPr="00F00F86" w:rsidRDefault="00F00F86" w:rsidP="00996F72">
      <w:pPr>
        <w:pStyle w:val="Listaszerbekezds"/>
        <w:numPr>
          <w:ilvl w:val="0"/>
          <w:numId w:val="161"/>
        </w:numPr>
        <w:rPr>
          <w:color w:val="00B050"/>
        </w:rPr>
      </w:pPr>
      <w:r w:rsidRPr="00F00F86">
        <w:rPr>
          <w:color w:val="00B050"/>
        </w:rPr>
        <w:t>igaz</w:t>
      </w:r>
    </w:p>
    <w:p w14:paraId="6B31DDEE" w14:textId="77777777" w:rsidR="00F00F86" w:rsidRDefault="00F00F86" w:rsidP="00996F72">
      <w:pPr>
        <w:pStyle w:val="Listaszerbekezds"/>
        <w:numPr>
          <w:ilvl w:val="0"/>
          <w:numId w:val="161"/>
        </w:numPr>
      </w:pPr>
      <w:r>
        <w:t>hamis</w:t>
      </w:r>
    </w:p>
    <w:p w14:paraId="731BF396" w14:textId="77777777" w:rsidR="00F00F86" w:rsidRDefault="00F00F86" w:rsidP="00F00F86">
      <w:pPr>
        <w:pStyle w:val="Cmsor2"/>
      </w:pPr>
      <w:r>
        <w:t xml:space="preserve">Milyen modult kell </w:t>
      </w:r>
      <w:proofErr w:type="gramStart"/>
      <w:r>
        <w:t>importálni</w:t>
      </w:r>
      <w:proofErr w:type="gramEnd"/>
      <w:r>
        <w:t>, ha dátum függvényt szeretnénk használni?</w:t>
      </w:r>
    </w:p>
    <w:p w14:paraId="125CB2B6" w14:textId="77777777" w:rsidR="00F00F86" w:rsidRDefault="00F00F86" w:rsidP="00996F72">
      <w:pPr>
        <w:pStyle w:val="Listaszerbekezds"/>
        <w:numPr>
          <w:ilvl w:val="0"/>
          <w:numId w:val="162"/>
        </w:numPr>
      </w:pPr>
      <w:proofErr w:type="spellStart"/>
      <w:r>
        <w:t>math</w:t>
      </w:r>
      <w:proofErr w:type="spellEnd"/>
    </w:p>
    <w:p w14:paraId="0940B548" w14:textId="77777777" w:rsidR="00F00F86" w:rsidRPr="00F00F86" w:rsidRDefault="00F00F86" w:rsidP="00996F72">
      <w:pPr>
        <w:pStyle w:val="Listaszerbekezds"/>
        <w:numPr>
          <w:ilvl w:val="0"/>
          <w:numId w:val="162"/>
        </w:numPr>
        <w:rPr>
          <w:color w:val="00B050"/>
        </w:rPr>
      </w:pPr>
      <w:proofErr w:type="spellStart"/>
      <w:r w:rsidRPr="00F00F86">
        <w:rPr>
          <w:color w:val="00B050"/>
        </w:rPr>
        <w:t>time</w:t>
      </w:r>
      <w:proofErr w:type="spellEnd"/>
    </w:p>
    <w:p w14:paraId="1277315F" w14:textId="77777777" w:rsidR="00F00F86" w:rsidRDefault="00F00F86" w:rsidP="00996F72">
      <w:pPr>
        <w:pStyle w:val="Listaszerbekezds"/>
        <w:numPr>
          <w:ilvl w:val="0"/>
          <w:numId w:val="162"/>
        </w:numPr>
      </w:pPr>
      <w:proofErr w:type="spellStart"/>
      <w:r>
        <w:t>date</w:t>
      </w:r>
      <w:proofErr w:type="spellEnd"/>
    </w:p>
    <w:p w14:paraId="01ADD56B" w14:textId="77777777" w:rsidR="00F00F86" w:rsidRDefault="00F00F86" w:rsidP="00996F72">
      <w:pPr>
        <w:pStyle w:val="Listaszerbekezds"/>
        <w:numPr>
          <w:ilvl w:val="0"/>
          <w:numId w:val="162"/>
        </w:numPr>
      </w:pPr>
      <w:r>
        <w:t>random</w:t>
      </w:r>
    </w:p>
    <w:p w14:paraId="04E11D6D" w14:textId="77777777" w:rsidR="00F00F86" w:rsidRDefault="00F00F86" w:rsidP="00996F72">
      <w:pPr>
        <w:pStyle w:val="Listaszerbekezds"/>
        <w:numPr>
          <w:ilvl w:val="0"/>
          <w:numId w:val="162"/>
        </w:numPr>
      </w:pPr>
      <w:r>
        <w:t>platform</w:t>
      </w:r>
    </w:p>
    <w:p w14:paraId="4B3290E0" w14:textId="561ED769" w:rsidR="00F00F86" w:rsidRDefault="00F00F86" w:rsidP="00F00F86">
      <w:pPr>
        <w:pStyle w:val="Cmsor2"/>
      </w:pPr>
      <w:r>
        <w:t xml:space="preserve">Milyen modult kell </w:t>
      </w:r>
      <w:proofErr w:type="gramStart"/>
      <w:r>
        <w:t>importálni</w:t>
      </w:r>
      <w:proofErr w:type="gramEnd"/>
      <w:r>
        <w:t>, ha szeretnénk lekérdezni a számítógépünk processzorának típusát</w:t>
      </w:r>
      <w:r w:rsidR="005C1940">
        <w:t>?</w:t>
      </w:r>
    </w:p>
    <w:p w14:paraId="6DECCDA2" w14:textId="77777777" w:rsidR="00F00F86" w:rsidRDefault="00F00F86" w:rsidP="00996F72">
      <w:pPr>
        <w:pStyle w:val="Listaszerbekezds"/>
        <w:numPr>
          <w:ilvl w:val="0"/>
          <w:numId w:val="163"/>
        </w:numPr>
      </w:pPr>
      <w:proofErr w:type="spellStart"/>
      <w:r>
        <w:t>math</w:t>
      </w:r>
      <w:proofErr w:type="spellEnd"/>
    </w:p>
    <w:p w14:paraId="3099C2D4" w14:textId="77777777" w:rsidR="00F00F86" w:rsidRDefault="00F00F86" w:rsidP="00996F72">
      <w:pPr>
        <w:pStyle w:val="Listaszerbekezds"/>
        <w:numPr>
          <w:ilvl w:val="0"/>
          <w:numId w:val="163"/>
        </w:numPr>
      </w:pPr>
      <w:proofErr w:type="spellStart"/>
      <w:r>
        <w:t>time</w:t>
      </w:r>
      <w:proofErr w:type="spellEnd"/>
    </w:p>
    <w:p w14:paraId="15D405FA" w14:textId="77777777" w:rsidR="00F00F86" w:rsidRDefault="00F00F86" w:rsidP="00996F72">
      <w:pPr>
        <w:pStyle w:val="Listaszerbekezds"/>
        <w:numPr>
          <w:ilvl w:val="0"/>
          <w:numId w:val="163"/>
        </w:numPr>
      </w:pPr>
      <w:proofErr w:type="spellStart"/>
      <w:r>
        <w:t>date</w:t>
      </w:r>
      <w:proofErr w:type="spellEnd"/>
    </w:p>
    <w:p w14:paraId="01F5FBD3" w14:textId="77777777" w:rsidR="00F00F86" w:rsidRDefault="00F00F86" w:rsidP="00996F72">
      <w:pPr>
        <w:pStyle w:val="Listaszerbekezds"/>
        <w:numPr>
          <w:ilvl w:val="0"/>
          <w:numId w:val="163"/>
        </w:numPr>
      </w:pPr>
      <w:r>
        <w:t>random</w:t>
      </w:r>
    </w:p>
    <w:p w14:paraId="54CA8360" w14:textId="77777777" w:rsidR="00F00F86" w:rsidRPr="00F00F86" w:rsidRDefault="00F00F86" w:rsidP="00996F72">
      <w:pPr>
        <w:pStyle w:val="Listaszerbekezds"/>
        <w:numPr>
          <w:ilvl w:val="0"/>
          <w:numId w:val="163"/>
        </w:numPr>
        <w:rPr>
          <w:color w:val="00B050"/>
        </w:rPr>
      </w:pPr>
      <w:r w:rsidRPr="00F00F86">
        <w:rPr>
          <w:color w:val="00B050"/>
        </w:rPr>
        <w:lastRenderedPageBreak/>
        <w:t>platform</w:t>
      </w:r>
    </w:p>
    <w:p w14:paraId="781EDCC8" w14:textId="77777777" w:rsidR="00F00F86" w:rsidRDefault="00F00F86" w:rsidP="00F00F86">
      <w:pPr>
        <w:pStyle w:val="Cmsor2"/>
      </w:pPr>
      <w:r>
        <w:t xml:space="preserve">Milyen modult kell </w:t>
      </w:r>
      <w:proofErr w:type="gramStart"/>
      <w:r>
        <w:t>importálni</w:t>
      </w:r>
      <w:proofErr w:type="gramEnd"/>
      <w:r>
        <w:t>, ha egy trigonometria függvényt szeretnénk használni?</w:t>
      </w:r>
    </w:p>
    <w:p w14:paraId="5308CC82" w14:textId="77777777" w:rsidR="00F00F86" w:rsidRPr="00F00F86" w:rsidRDefault="00F00F86" w:rsidP="00996F72">
      <w:pPr>
        <w:pStyle w:val="Listaszerbekezds"/>
        <w:numPr>
          <w:ilvl w:val="0"/>
          <w:numId w:val="164"/>
        </w:numPr>
        <w:rPr>
          <w:color w:val="00B050"/>
        </w:rPr>
      </w:pPr>
      <w:proofErr w:type="spellStart"/>
      <w:r w:rsidRPr="00F00F86">
        <w:rPr>
          <w:color w:val="00B050"/>
        </w:rPr>
        <w:t>math</w:t>
      </w:r>
      <w:proofErr w:type="spellEnd"/>
    </w:p>
    <w:p w14:paraId="139A67C7" w14:textId="77777777" w:rsidR="00F00F86" w:rsidRDefault="00F00F86" w:rsidP="00996F72">
      <w:pPr>
        <w:pStyle w:val="Listaszerbekezds"/>
        <w:numPr>
          <w:ilvl w:val="0"/>
          <w:numId w:val="164"/>
        </w:numPr>
      </w:pPr>
      <w:proofErr w:type="spellStart"/>
      <w:r>
        <w:t>time</w:t>
      </w:r>
      <w:proofErr w:type="spellEnd"/>
    </w:p>
    <w:p w14:paraId="258BFAE3" w14:textId="77777777" w:rsidR="00F00F86" w:rsidRDefault="00F00F86" w:rsidP="00996F72">
      <w:pPr>
        <w:pStyle w:val="Listaszerbekezds"/>
        <w:numPr>
          <w:ilvl w:val="0"/>
          <w:numId w:val="164"/>
        </w:numPr>
      </w:pPr>
      <w:proofErr w:type="spellStart"/>
      <w:r>
        <w:t>date</w:t>
      </w:r>
      <w:proofErr w:type="spellEnd"/>
    </w:p>
    <w:p w14:paraId="062495C8" w14:textId="77777777" w:rsidR="00F00F86" w:rsidRDefault="00F00F86" w:rsidP="00996F72">
      <w:pPr>
        <w:pStyle w:val="Listaszerbekezds"/>
        <w:numPr>
          <w:ilvl w:val="0"/>
          <w:numId w:val="164"/>
        </w:numPr>
      </w:pPr>
      <w:r>
        <w:t>random</w:t>
      </w:r>
    </w:p>
    <w:p w14:paraId="4492DFCA" w14:textId="77777777" w:rsidR="00F00F86" w:rsidRDefault="00F00F86" w:rsidP="00996F72">
      <w:pPr>
        <w:pStyle w:val="Listaszerbekezds"/>
        <w:numPr>
          <w:ilvl w:val="0"/>
          <w:numId w:val="164"/>
        </w:numPr>
      </w:pPr>
      <w:r>
        <w:t>platform</w:t>
      </w:r>
    </w:p>
    <w:p w14:paraId="51A022D2" w14:textId="77777777" w:rsidR="00F00F86" w:rsidRDefault="00F00F86" w:rsidP="00F00F86">
      <w:pPr>
        <w:pStyle w:val="Cmsor2"/>
      </w:pPr>
      <w:r>
        <w:t xml:space="preserve">Milyen modult kell </w:t>
      </w:r>
      <w:proofErr w:type="gramStart"/>
      <w:r>
        <w:t>importálni</w:t>
      </w:r>
      <w:proofErr w:type="gramEnd"/>
      <w:r>
        <w:t>, ha lottószám generáló programot szeretnénk készíteni?</w:t>
      </w:r>
    </w:p>
    <w:p w14:paraId="0764B559" w14:textId="77777777" w:rsidR="00F00F86" w:rsidRDefault="00F00F86" w:rsidP="00996F72">
      <w:pPr>
        <w:pStyle w:val="Listaszerbekezds"/>
        <w:numPr>
          <w:ilvl w:val="0"/>
          <w:numId w:val="165"/>
        </w:numPr>
      </w:pPr>
      <w:proofErr w:type="spellStart"/>
      <w:r>
        <w:t>math</w:t>
      </w:r>
      <w:proofErr w:type="spellEnd"/>
    </w:p>
    <w:p w14:paraId="3D8DCFC1" w14:textId="77777777" w:rsidR="00F00F86" w:rsidRDefault="00F00F86" w:rsidP="00996F72">
      <w:pPr>
        <w:pStyle w:val="Listaszerbekezds"/>
        <w:numPr>
          <w:ilvl w:val="0"/>
          <w:numId w:val="165"/>
        </w:numPr>
      </w:pPr>
      <w:proofErr w:type="spellStart"/>
      <w:r>
        <w:t>time</w:t>
      </w:r>
      <w:proofErr w:type="spellEnd"/>
    </w:p>
    <w:p w14:paraId="0467F057" w14:textId="77777777" w:rsidR="00F00F86" w:rsidRDefault="00F00F86" w:rsidP="00996F72">
      <w:pPr>
        <w:pStyle w:val="Listaszerbekezds"/>
        <w:numPr>
          <w:ilvl w:val="0"/>
          <w:numId w:val="165"/>
        </w:numPr>
      </w:pPr>
      <w:proofErr w:type="spellStart"/>
      <w:r>
        <w:t>date</w:t>
      </w:r>
      <w:proofErr w:type="spellEnd"/>
    </w:p>
    <w:p w14:paraId="227BE930" w14:textId="77777777" w:rsidR="00F00F86" w:rsidRPr="00955790" w:rsidRDefault="00F00F86" w:rsidP="00996F72">
      <w:pPr>
        <w:pStyle w:val="Listaszerbekezds"/>
        <w:numPr>
          <w:ilvl w:val="0"/>
          <w:numId w:val="165"/>
        </w:numPr>
        <w:rPr>
          <w:color w:val="00B050"/>
        </w:rPr>
      </w:pPr>
      <w:r w:rsidRPr="00955790">
        <w:rPr>
          <w:color w:val="00B050"/>
        </w:rPr>
        <w:t>random</w:t>
      </w:r>
    </w:p>
    <w:p w14:paraId="06AD9708" w14:textId="77777777" w:rsidR="00F00F86" w:rsidRDefault="00F00F86" w:rsidP="00996F72">
      <w:pPr>
        <w:pStyle w:val="Listaszerbekezds"/>
        <w:numPr>
          <w:ilvl w:val="0"/>
          <w:numId w:val="165"/>
        </w:numPr>
      </w:pPr>
      <w:r>
        <w:t>platform</w:t>
      </w:r>
    </w:p>
    <w:p w14:paraId="4C87B10C" w14:textId="028B9814" w:rsidR="00F00F86" w:rsidRDefault="00F00F86" w:rsidP="005E0B84">
      <w:pPr>
        <w:pStyle w:val="Cmsor2"/>
      </w:pPr>
      <w:r>
        <w:t xml:space="preserve">Milyen modult kell </w:t>
      </w:r>
      <w:proofErr w:type="gramStart"/>
      <w:r>
        <w:t>importálni</w:t>
      </w:r>
      <w:proofErr w:type="gramEnd"/>
      <w:r>
        <w:t>, ha a P</w:t>
      </w:r>
      <w:r w:rsidR="005C1940">
        <w:t>i</w:t>
      </w:r>
      <w:r>
        <w:t xml:space="preserve"> értéket szeretnék használni?</w:t>
      </w:r>
    </w:p>
    <w:p w14:paraId="0C9FFA78" w14:textId="77777777" w:rsidR="00F00F86" w:rsidRPr="005E0B84" w:rsidRDefault="00F00F86" w:rsidP="00996F72">
      <w:pPr>
        <w:pStyle w:val="Listaszerbekezds"/>
        <w:numPr>
          <w:ilvl w:val="0"/>
          <w:numId w:val="166"/>
        </w:numPr>
        <w:rPr>
          <w:color w:val="00B050"/>
        </w:rPr>
      </w:pPr>
      <w:proofErr w:type="spellStart"/>
      <w:r w:rsidRPr="005E0B84">
        <w:rPr>
          <w:color w:val="00B050"/>
        </w:rPr>
        <w:t>math</w:t>
      </w:r>
      <w:proofErr w:type="spellEnd"/>
    </w:p>
    <w:p w14:paraId="705890A7" w14:textId="77777777" w:rsidR="00F00F86" w:rsidRDefault="00F00F86" w:rsidP="00996F72">
      <w:pPr>
        <w:pStyle w:val="Listaszerbekezds"/>
        <w:numPr>
          <w:ilvl w:val="0"/>
          <w:numId w:val="166"/>
        </w:numPr>
      </w:pPr>
      <w:proofErr w:type="spellStart"/>
      <w:r>
        <w:t>time</w:t>
      </w:r>
      <w:proofErr w:type="spellEnd"/>
    </w:p>
    <w:p w14:paraId="10B24650" w14:textId="77777777" w:rsidR="00F00F86" w:rsidRDefault="00F00F86" w:rsidP="00996F72">
      <w:pPr>
        <w:pStyle w:val="Listaszerbekezds"/>
        <w:numPr>
          <w:ilvl w:val="0"/>
          <w:numId w:val="166"/>
        </w:numPr>
      </w:pPr>
      <w:proofErr w:type="spellStart"/>
      <w:r>
        <w:t>date</w:t>
      </w:r>
      <w:proofErr w:type="spellEnd"/>
    </w:p>
    <w:p w14:paraId="2240376B" w14:textId="77777777" w:rsidR="00F00F86" w:rsidRDefault="00F00F86" w:rsidP="00996F72">
      <w:pPr>
        <w:pStyle w:val="Listaszerbekezds"/>
        <w:numPr>
          <w:ilvl w:val="0"/>
          <w:numId w:val="166"/>
        </w:numPr>
      </w:pPr>
      <w:r>
        <w:t>random</w:t>
      </w:r>
    </w:p>
    <w:p w14:paraId="149ABADF" w14:textId="77777777" w:rsidR="00F00F86" w:rsidRDefault="00F00F86" w:rsidP="00996F72">
      <w:pPr>
        <w:pStyle w:val="Listaszerbekezds"/>
        <w:numPr>
          <w:ilvl w:val="0"/>
          <w:numId w:val="166"/>
        </w:numPr>
      </w:pPr>
      <w:r>
        <w:t>platform</w:t>
      </w:r>
    </w:p>
    <w:p w14:paraId="0EFFBCEE" w14:textId="4055DA7B" w:rsidR="00F00F86" w:rsidRDefault="005E0B84" w:rsidP="005E0B84">
      <w:pPr>
        <w:pStyle w:val="Cmsor2"/>
      </w:pPr>
      <w:r>
        <w:t xml:space="preserve">A </w:t>
      </w:r>
      <w:r w:rsidR="005C1940">
        <w:t>P</w:t>
      </w:r>
      <w:r>
        <w:t>ythonban csak importlát és alapértelmezett modulokat tudunk használni.</w:t>
      </w:r>
    </w:p>
    <w:p w14:paraId="03FFA79E" w14:textId="77777777" w:rsidR="005E0B84" w:rsidRDefault="005E0B84" w:rsidP="00996F72">
      <w:pPr>
        <w:pStyle w:val="Listaszerbekezds"/>
        <w:numPr>
          <w:ilvl w:val="0"/>
          <w:numId w:val="167"/>
        </w:numPr>
      </w:pPr>
      <w:r>
        <w:t>igaz</w:t>
      </w:r>
    </w:p>
    <w:p w14:paraId="01CE11DF" w14:textId="77777777" w:rsidR="005E0B84" w:rsidRPr="005E0B84" w:rsidRDefault="005E0B84" w:rsidP="00996F72">
      <w:pPr>
        <w:pStyle w:val="Listaszerbekezds"/>
        <w:numPr>
          <w:ilvl w:val="0"/>
          <w:numId w:val="167"/>
        </w:numPr>
        <w:rPr>
          <w:color w:val="00B050"/>
        </w:rPr>
      </w:pPr>
      <w:r w:rsidRPr="005E0B84">
        <w:rPr>
          <w:color w:val="00B050"/>
        </w:rPr>
        <w:t>hamis</w:t>
      </w:r>
    </w:p>
    <w:p w14:paraId="599057B3" w14:textId="1B63EEB9" w:rsidR="005E0B84" w:rsidRDefault="005E0B84" w:rsidP="005E0B84">
      <w:pPr>
        <w:pStyle w:val="Cmsor2"/>
      </w:pPr>
      <w:r>
        <w:t>A Pythonban a kivételek kezelésével tudjuk megjeleníteni a futás közben felmerülő hibákat</w:t>
      </w:r>
      <w:r w:rsidR="00100A7D">
        <w:t>.</w:t>
      </w:r>
    </w:p>
    <w:p w14:paraId="11815702" w14:textId="77777777" w:rsidR="005E0B84" w:rsidRPr="005E0B84" w:rsidRDefault="005E0B84" w:rsidP="00996F72">
      <w:pPr>
        <w:pStyle w:val="Listaszerbekezds"/>
        <w:numPr>
          <w:ilvl w:val="0"/>
          <w:numId w:val="168"/>
        </w:numPr>
        <w:rPr>
          <w:color w:val="00B050"/>
        </w:rPr>
      </w:pPr>
      <w:r w:rsidRPr="005E0B84">
        <w:rPr>
          <w:color w:val="00B050"/>
        </w:rPr>
        <w:t>igaz</w:t>
      </w:r>
    </w:p>
    <w:p w14:paraId="29F39E33" w14:textId="77777777" w:rsidR="005E0B84" w:rsidRDefault="005E0B84" w:rsidP="00996F72">
      <w:pPr>
        <w:pStyle w:val="Listaszerbekezds"/>
        <w:numPr>
          <w:ilvl w:val="0"/>
          <w:numId w:val="168"/>
        </w:numPr>
      </w:pPr>
      <w:r>
        <w:t>hamis</w:t>
      </w:r>
    </w:p>
    <w:p w14:paraId="0208E665" w14:textId="77777777" w:rsidR="005E0B84" w:rsidRDefault="005E0B84" w:rsidP="005E0B84">
      <w:pPr>
        <w:pStyle w:val="Cmsor2"/>
      </w:pPr>
      <w:r w:rsidRPr="005E0B84">
        <w:t xml:space="preserve">A </w:t>
      </w:r>
      <w:proofErr w:type="spellStart"/>
      <w:r w:rsidRPr="005E0B84">
        <w:rPr>
          <w:i/>
          <w:iCs/>
        </w:rPr>
        <w:t>ZeroDivisionError</w:t>
      </w:r>
      <w:proofErr w:type="spellEnd"/>
      <w:r>
        <w:t xml:space="preserve"> kivétel</w:t>
      </w:r>
    </w:p>
    <w:p w14:paraId="2A7B5855" w14:textId="77777777" w:rsidR="005E0B84" w:rsidRPr="005E0B84" w:rsidRDefault="005E0B84" w:rsidP="00996F72">
      <w:pPr>
        <w:pStyle w:val="Listaszerbekezds"/>
        <w:numPr>
          <w:ilvl w:val="0"/>
          <w:numId w:val="169"/>
        </w:numPr>
      </w:pPr>
      <w:bookmarkStart w:id="17" w:name="_Hlk47705288"/>
      <w:proofErr w:type="gramStart"/>
      <w:r w:rsidRPr="005E0B84">
        <w:t>konverzió</w:t>
      </w:r>
      <w:proofErr w:type="gramEnd"/>
      <w:r w:rsidRPr="005E0B84">
        <w:t xml:space="preserve"> </w:t>
      </w:r>
    </w:p>
    <w:p w14:paraId="58F86BBA" w14:textId="77777777" w:rsidR="005E0B84" w:rsidRPr="005E0B84" w:rsidRDefault="005E0B84" w:rsidP="00996F72">
      <w:pPr>
        <w:pStyle w:val="Listaszerbekezds"/>
        <w:numPr>
          <w:ilvl w:val="0"/>
          <w:numId w:val="169"/>
        </w:numPr>
      </w:pPr>
      <w:r w:rsidRPr="005E0B84">
        <w:t xml:space="preserve">hibás adatok </w:t>
      </w:r>
    </w:p>
    <w:p w14:paraId="4D49ADEA" w14:textId="77777777" w:rsidR="005E0B84" w:rsidRPr="005E0B84" w:rsidRDefault="005E0B84" w:rsidP="00996F72">
      <w:pPr>
        <w:pStyle w:val="Listaszerbekezds"/>
        <w:numPr>
          <w:ilvl w:val="0"/>
          <w:numId w:val="169"/>
        </w:numPr>
        <w:rPr>
          <w:color w:val="00B050"/>
        </w:rPr>
      </w:pPr>
      <w:r w:rsidRPr="005E0B84">
        <w:rPr>
          <w:color w:val="00B050"/>
        </w:rPr>
        <w:t>nullával való osztás</w:t>
      </w:r>
    </w:p>
    <w:p w14:paraId="1EA1C0B4" w14:textId="77777777" w:rsidR="005E0B84" w:rsidRDefault="005E0B84" w:rsidP="00996F72">
      <w:pPr>
        <w:pStyle w:val="Listaszerbekezds"/>
        <w:numPr>
          <w:ilvl w:val="0"/>
          <w:numId w:val="169"/>
        </w:numPr>
      </w:pPr>
      <w:r>
        <w:t>túlindexelés</w:t>
      </w:r>
    </w:p>
    <w:p w14:paraId="3E6A72F0" w14:textId="77777777" w:rsidR="005E0B84" w:rsidRDefault="005E0B84" w:rsidP="00996F72">
      <w:pPr>
        <w:pStyle w:val="Listaszerbekezds"/>
        <w:numPr>
          <w:ilvl w:val="0"/>
          <w:numId w:val="169"/>
        </w:numPr>
      </w:pPr>
      <w:proofErr w:type="gramStart"/>
      <w:r>
        <w:t>fájl</w:t>
      </w:r>
      <w:proofErr w:type="gramEnd"/>
      <w:r>
        <w:t xml:space="preserve"> vége</w:t>
      </w:r>
    </w:p>
    <w:bookmarkEnd w:id="17"/>
    <w:p w14:paraId="14C827D9" w14:textId="77777777" w:rsidR="005E0B84" w:rsidRDefault="005E0B84" w:rsidP="00F00F86">
      <w:proofErr w:type="gramStart"/>
      <w:r>
        <w:t>esetén</w:t>
      </w:r>
      <w:proofErr w:type="gramEnd"/>
      <w:r>
        <w:t xml:space="preserve"> jelenik meg</w:t>
      </w:r>
    </w:p>
    <w:p w14:paraId="5DAD6E52" w14:textId="77777777" w:rsidR="005E0B84" w:rsidRDefault="005E0B84" w:rsidP="005E0B84">
      <w:pPr>
        <w:pStyle w:val="Cmsor2"/>
      </w:pPr>
      <w:r>
        <w:t xml:space="preserve">A </w:t>
      </w:r>
      <w:proofErr w:type="spellStart"/>
      <w:r w:rsidRPr="005E0B84">
        <w:rPr>
          <w:i/>
          <w:iCs/>
        </w:rPr>
        <w:t>Name</w:t>
      </w:r>
      <w:proofErr w:type="spellEnd"/>
      <w:r w:rsidRPr="005E0B84">
        <w:rPr>
          <w:i/>
          <w:iCs/>
        </w:rPr>
        <w:t xml:space="preserve"> </w:t>
      </w:r>
      <w:proofErr w:type="spellStart"/>
      <w:r w:rsidRPr="005E0B84">
        <w:rPr>
          <w:i/>
          <w:iCs/>
        </w:rPr>
        <w:t>Error</w:t>
      </w:r>
      <w:proofErr w:type="spellEnd"/>
      <w:r>
        <w:t xml:space="preserve"> kivétel</w:t>
      </w:r>
    </w:p>
    <w:p w14:paraId="616E2C5C" w14:textId="77777777" w:rsidR="005E0B84" w:rsidRDefault="005E0B84" w:rsidP="005E0B84">
      <w:proofErr w:type="gramStart"/>
      <w:r>
        <w:t>a</w:t>
      </w:r>
      <w:proofErr w:type="gramEnd"/>
      <w:r>
        <w:t>.</w:t>
      </w:r>
      <w:r>
        <w:tab/>
      </w:r>
      <w:proofErr w:type="gramStart"/>
      <w:r>
        <w:t>konverzió</w:t>
      </w:r>
      <w:proofErr w:type="gramEnd"/>
      <w:r>
        <w:t xml:space="preserve"> </w:t>
      </w:r>
    </w:p>
    <w:p w14:paraId="5AA8A6D4" w14:textId="77777777" w:rsidR="005E0B84" w:rsidRDefault="005E0B84" w:rsidP="005E0B84">
      <w:r>
        <w:t>b.</w:t>
      </w:r>
      <w:r>
        <w:tab/>
      </w:r>
      <w:proofErr w:type="gramStart"/>
      <w:r>
        <w:t>hibás</w:t>
      </w:r>
      <w:proofErr w:type="gramEnd"/>
      <w:r>
        <w:t xml:space="preserve"> adatok </w:t>
      </w:r>
    </w:p>
    <w:p w14:paraId="1314F1F4" w14:textId="77777777" w:rsidR="005E0B84" w:rsidRPr="005E0B84" w:rsidRDefault="005E0B84" w:rsidP="005E0B84">
      <w:pPr>
        <w:rPr>
          <w:color w:val="00B050"/>
        </w:rPr>
      </w:pPr>
      <w:proofErr w:type="gramStart"/>
      <w:r w:rsidRPr="005E0B84">
        <w:rPr>
          <w:color w:val="00B050"/>
        </w:rPr>
        <w:t>c.</w:t>
      </w:r>
      <w:proofErr w:type="gramEnd"/>
      <w:r w:rsidRPr="005E0B84">
        <w:rPr>
          <w:color w:val="00B050"/>
        </w:rPr>
        <w:tab/>
        <w:t>nem létező változó</w:t>
      </w:r>
    </w:p>
    <w:p w14:paraId="2592D670" w14:textId="77777777" w:rsidR="005E0B84" w:rsidRDefault="005E0B84" w:rsidP="005E0B84">
      <w:r>
        <w:lastRenderedPageBreak/>
        <w:t>d.</w:t>
      </w:r>
      <w:r>
        <w:tab/>
      </w:r>
      <w:proofErr w:type="gramStart"/>
      <w:r>
        <w:t>túlindexelés</w:t>
      </w:r>
      <w:proofErr w:type="gramEnd"/>
    </w:p>
    <w:p w14:paraId="0D395464" w14:textId="77777777" w:rsidR="005E0B84" w:rsidRDefault="005E0B84" w:rsidP="005E0B84">
      <w:proofErr w:type="gramStart"/>
      <w:r>
        <w:t>e</w:t>
      </w:r>
      <w:proofErr w:type="gramEnd"/>
      <w:r>
        <w:t>.</w:t>
      </w:r>
      <w:r>
        <w:tab/>
      </w:r>
      <w:proofErr w:type="gramStart"/>
      <w:r>
        <w:t>fájl</w:t>
      </w:r>
      <w:proofErr w:type="gramEnd"/>
      <w:r>
        <w:t xml:space="preserve"> vége</w:t>
      </w:r>
    </w:p>
    <w:p w14:paraId="6B6741AA" w14:textId="77777777" w:rsidR="005E0B84" w:rsidRDefault="005E0B84" w:rsidP="005E0B84">
      <w:proofErr w:type="gramStart"/>
      <w:r>
        <w:t>esetén</w:t>
      </w:r>
      <w:proofErr w:type="gramEnd"/>
      <w:r>
        <w:t xml:space="preserve"> jelenik meg</w:t>
      </w:r>
    </w:p>
    <w:p w14:paraId="734EFF94" w14:textId="38AB88C3" w:rsidR="005E0B84" w:rsidRDefault="005E0B84" w:rsidP="005E0B84">
      <w:pPr>
        <w:pStyle w:val="Cmsor2"/>
      </w:pPr>
      <w:r>
        <w:t>A kivételek kezelése Pythonban melyik utasítás páros segítségével oldható meg?</w:t>
      </w:r>
    </w:p>
    <w:p w14:paraId="38AFD577" w14:textId="77777777" w:rsidR="005E0B84" w:rsidRDefault="005E0B84" w:rsidP="00996F72">
      <w:pPr>
        <w:pStyle w:val="Listaszerbekezds"/>
        <w:numPr>
          <w:ilvl w:val="0"/>
          <w:numId w:val="170"/>
        </w:numPr>
      </w:pPr>
      <w:proofErr w:type="spellStart"/>
      <w:r>
        <w:t>try</w:t>
      </w:r>
      <w:proofErr w:type="spellEnd"/>
      <w:r>
        <w:t xml:space="preserve"> – </w:t>
      </w:r>
      <w:proofErr w:type="spellStart"/>
      <w:r>
        <w:t>catch</w:t>
      </w:r>
      <w:proofErr w:type="spellEnd"/>
    </w:p>
    <w:p w14:paraId="4C9D0415" w14:textId="77777777" w:rsidR="005E0B84" w:rsidRPr="005E0B84" w:rsidRDefault="005E0B84" w:rsidP="00996F72">
      <w:pPr>
        <w:pStyle w:val="Listaszerbekezds"/>
        <w:numPr>
          <w:ilvl w:val="0"/>
          <w:numId w:val="170"/>
        </w:numPr>
        <w:rPr>
          <w:color w:val="00B050"/>
        </w:rPr>
      </w:pPr>
      <w:proofErr w:type="spellStart"/>
      <w:r w:rsidRPr="005E0B84">
        <w:rPr>
          <w:color w:val="00B050"/>
        </w:rPr>
        <w:t>try</w:t>
      </w:r>
      <w:proofErr w:type="spellEnd"/>
      <w:r w:rsidRPr="005E0B84">
        <w:rPr>
          <w:color w:val="00B050"/>
        </w:rPr>
        <w:t xml:space="preserve"> – </w:t>
      </w:r>
      <w:proofErr w:type="spellStart"/>
      <w:r w:rsidRPr="005E0B84">
        <w:rPr>
          <w:color w:val="00B050"/>
        </w:rPr>
        <w:t>except</w:t>
      </w:r>
      <w:proofErr w:type="spellEnd"/>
    </w:p>
    <w:p w14:paraId="3EB268E7" w14:textId="77777777" w:rsidR="005E0B84" w:rsidRDefault="005E0B84" w:rsidP="00996F72">
      <w:pPr>
        <w:pStyle w:val="Listaszerbekezds"/>
        <w:numPr>
          <w:ilvl w:val="0"/>
          <w:numId w:val="170"/>
        </w:numPr>
      </w:pPr>
      <w:proofErr w:type="spellStart"/>
      <w:r>
        <w:t>try</w:t>
      </w:r>
      <w:proofErr w:type="spellEnd"/>
      <w:r>
        <w:t xml:space="preserve"> – in</w:t>
      </w:r>
    </w:p>
    <w:p w14:paraId="5D6F4680" w14:textId="77777777" w:rsidR="005E0B84" w:rsidRDefault="005E0B84" w:rsidP="00996F72">
      <w:pPr>
        <w:pStyle w:val="Listaszerbekezds"/>
        <w:numPr>
          <w:ilvl w:val="0"/>
          <w:numId w:val="170"/>
        </w:numPr>
      </w:pPr>
      <w:proofErr w:type="spellStart"/>
      <w:r>
        <w:t>if</w:t>
      </w:r>
      <w:proofErr w:type="spellEnd"/>
      <w:r>
        <w:t xml:space="preserve"> – </w:t>
      </w:r>
      <w:proofErr w:type="spellStart"/>
      <w:r>
        <w:t>else</w:t>
      </w:r>
      <w:proofErr w:type="spellEnd"/>
    </w:p>
    <w:p w14:paraId="10F07B83" w14:textId="77777777" w:rsidR="005E0B84" w:rsidRDefault="005E0B84" w:rsidP="0066216F">
      <w:pPr>
        <w:pStyle w:val="Cmsor2"/>
      </w:pPr>
      <w:r>
        <w:t xml:space="preserve">A </w:t>
      </w:r>
      <w:proofErr w:type="spellStart"/>
      <w:r>
        <w:t>példányosítás</w:t>
      </w:r>
      <w:proofErr w:type="spellEnd"/>
      <w:r>
        <w:t xml:space="preserve"> során létrehozunk egy </w:t>
      </w:r>
    </w:p>
    <w:p w14:paraId="74BF105A" w14:textId="77777777" w:rsidR="005E0B84" w:rsidRPr="0066216F" w:rsidRDefault="005E0B84" w:rsidP="00996F72">
      <w:pPr>
        <w:pStyle w:val="Listaszerbekezds"/>
        <w:numPr>
          <w:ilvl w:val="0"/>
          <w:numId w:val="171"/>
        </w:numPr>
        <w:rPr>
          <w:color w:val="00B050"/>
        </w:rPr>
      </w:pPr>
      <w:r w:rsidRPr="0066216F">
        <w:rPr>
          <w:color w:val="00B050"/>
        </w:rPr>
        <w:t xml:space="preserve">új </w:t>
      </w:r>
      <w:proofErr w:type="gramStart"/>
      <w:r w:rsidRPr="0066216F">
        <w:rPr>
          <w:color w:val="00B050"/>
        </w:rPr>
        <w:t>objektumot</w:t>
      </w:r>
      <w:proofErr w:type="gramEnd"/>
    </w:p>
    <w:p w14:paraId="60E33CA3" w14:textId="77777777" w:rsidR="005E0B84" w:rsidRDefault="0066216F" w:rsidP="00996F72">
      <w:pPr>
        <w:pStyle w:val="Listaszerbekezds"/>
        <w:numPr>
          <w:ilvl w:val="0"/>
          <w:numId w:val="171"/>
        </w:numPr>
      </w:pPr>
      <w:r>
        <w:t>új osztályt</w:t>
      </w:r>
    </w:p>
    <w:p w14:paraId="089A2172" w14:textId="77777777" w:rsidR="0066216F" w:rsidRDefault="0066216F" w:rsidP="00996F72">
      <w:pPr>
        <w:pStyle w:val="Listaszerbekezds"/>
        <w:numPr>
          <w:ilvl w:val="0"/>
          <w:numId w:val="171"/>
        </w:numPr>
      </w:pPr>
      <w:r>
        <w:t>új modult</w:t>
      </w:r>
    </w:p>
    <w:p w14:paraId="1C01B8EE" w14:textId="77777777" w:rsidR="0066216F" w:rsidRDefault="0066216F" w:rsidP="00996F72">
      <w:pPr>
        <w:pStyle w:val="Listaszerbekezds"/>
        <w:numPr>
          <w:ilvl w:val="0"/>
          <w:numId w:val="171"/>
        </w:numPr>
      </w:pPr>
      <w:r>
        <w:t>új csomagot</w:t>
      </w:r>
    </w:p>
    <w:p w14:paraId="092043E1" w14:textId="519BBD9B" w:rsidR="005E0B84" w:rsidRDefault="0066216F" w:rsidP="0066216F">
      <w:pPr>
        <w:pStyle w:val="Cmsor2"/>
      </w:pPr>
      <w:r w:rsidRPr="0066216F">
        <w:t xml:space="preserve">A </w:t>
      </w:r>
      <w:proofErr w:type="gramStart"/>
      <w:r w:rsidRPr="0066216F">
        <w:t>hierarchiában</w:t>
      </w:r>
      <w:proofErr w:type="gramEnd"/>
      <w:r w:rsidRPr="0066216F">
        <w:t xml:space="preserve"> feljebb lévők tulajdonságait </w:t>
      </w:r>
      <w:proofErr w:type="spellStart"/>
      <w:r w:rsidRPr="0066216F">
        <w:t>öröklik</w:t>
      </w:r>
      <w:proofErr w:type="spellEnd"/>
      <w:r w:rsidRPr="0066216F">
        <w:t xml:space="preserve"> az alattuk lévők</w:t>
      </w:r>
      <w:r w:rsidR="007B6ACF">
        <w:t>.</w:t>
      </w:r>
      <w:r w:rsidRPr="0066216F">
        <w:t xml:space="preserve"> </w:t>
      </w:r>
      <w:r w:rsidR="007B6ACF">
        <w:t>M</w:t>
      </w:r>
      <w:r>
        <w:t>elyik ez a kifejezés az alábbiak közül?</w:t>
      </w:r>
    </w:p>
    <w:p w14:paraId="35D8B1CE" w14:textId="77777777" w:rsidR="005E0B84" w:rsidRPr="0066216F" w:rsidRDefault="0066216F" w:rsidP="00996F72">
      <w:pPr>
        <w:pStyle w:val="Listaszerbekezds"/>
        <w:numPr>
          <w:ilvl w:val="0"/>
          <w:numId w:val="172"/>
        </w:numPr>
        <w:rPr>
          <w:color w:val="00B050"/>
        </w:rPr>
      </w:pPr>
      <w:bookmarkStart w:id="18" w:name="_Hlk47705945"/>
      <w:proofErr w:type="spellStart"/>
      <w:r w:rsidRPr="0066216F">
        <w:rPr>
          <w:color w:val="00B050"/>
        </w:rPr>
        <w:t>inheritance</w:t>
      </w:r>
      <w:proofErr w:type="spellEnd"/>
    </w:p>
    <w:p w14:paraId="552A05F9" w14:textId="77777777" w:rsidR="005E0B84" w:rsidRDefault="0066216F" w:rsidP="00996F72">
      <w:pPr>
        <w:pStyle w:val="Listaszerbekezds"/>
        <w:numPr>
          <w:ilvl w:val="0"/>
          <w:numId w:val="172"/>
        </w:numPr>
      </w:pPr>
      <w:proofErr w:type="spellStart"/>
      <w:r>
        <w:t>encapsulation</w:t>
      </w:r>
      <w:proofErr w:type="spellEnd"/>
    </w:p>
    <w:p w14:paraId="48340F01" w14:textId="77777777" w:rsidR="0066216F" w:rsidRDefault="0066216F" w:rsidP="00996F72">
      <w:pPr>
        <w:pStyle w:val="Listaszerbekezds"/>
        <w:numPr>
          <w:ilvl w:val="0"/>
          <w:numId w:val="172"/>
        </w:numPr>
      </w:pPr>
      <w:proofErr w:type="spellStart"/>
      <w:r>
        <w:t>instance</w:t>
      </w:r>
      <w:proofErr w:type="spellEnd"/>
    </w:p>
    <w:bookmarkEnd w:id="18"/>
    <w:p w14:paraId="10306246" w14:textId="5EC5D32D" w:rsidR="0066216F" w:rsidRDefault="0066216F" w:rsidP="0066216F">
      <w:pPr>
        <w:pStyle w:val="Cmsor2"/>
      </w:pPr>
      <w:r w:rsidRPr="0066216F">
        <w:t>Az objektumorientáltság lényege</w:t>
      </w:r>
      <w:r>
        <w:t>, hogy</w:t>
      </w:r>
      <w:r w:rsidRPr="0066216F">
        <w:t xml:space="preserve"> összezárjuk az adatot, és a rajta végezhető műveleteket</w:t>
      </w:r>
      <w:r>
        <w:t>. Melyik ez a kifejezés az alábbiak közül?</w:t>
      </w:r>
    </w:p>
    <w:p w14:paraId="2B36C0CB" w14:textId="77777777" w:rsidR="0066216F" w:rsidRDefault="0066216F" w:rsidP="00996F72">
      <w:pPr>
        <w:pStyle w:val="Listaszerbekezds"/>
        <w:numPr>
          <w:ilvl w:val="0"/>
          <w:numId w:val="173"/>
        </w:numPr>
      </w:pPr>
      <w:proofErr w:type="spellStart"/>
      <w:r>
        <w:t>inheritance</w:t>
      </w:r>
      <w:proofErr w:type="spellEnd"/>
    </w:p>
    <w:p w14:paraId="6E8EE969" w14:textId="77777777" w:rsidR="0066216F" w:rsidRPr="0066216F" w:rsidRDefault="0066216F" w:rsidP="00996F72">
      <w:pPr>
        <w:pStyle w:val="Listaszerbekezds"/>
        <w:numPr>
          <w:ilvl w:val="0"/>
          <w:numId w:val="173"/>
        </w:numPr>
        <w:rPr>
          <w:color w:val="00B050"/>
        </w:rPr>
      </w:pPr>
      <w:proofErr w:type="spellStart"/>
      <w:r w:rsidRPr="0066216F">
        <w:rPr>
          <w:color w:val="00B050"/>
        </w:rPr>
        <w:t>encapsulation</w:t>
      </w:r>
      <w:proofErr w:type="spellEnd"/>
    </w:p>
    <w:p w14:paraId="7B9D4DCA" w14:textId="77777777" w:rsidR="005E0B84" w:rsidRDefault="0066216F" w:rsidP="00996F72">
      <w:pPr>
        <w:pStyle w:val="Listaszerbekezds"/>
        <w:numPr>
          <w:ilvl w:val="0"/>
          <w:numId w:val="173"/>
        </w:numPr>
      </w:pPr>
      <w:proofErr w:type="spellStart"/>
      <w:r>
        <w:t>instance</w:t>
      </w:r>
      <w:proofErr w:type="spellEnd"/>
    </w:p>
    <w:p w14:paraId="5CBE26E8" w14:textId="3FD0058B" w:rsidR="0066216F" w:rsidRDefault="0066216F" w:rsidP="0066216F">
      <w:pPr>
        <w:pStyle w:val="Cmsor2"/>
      </w:pPr>
      <w:r>
        <w:t>Hol nem tudjuk tárolni a programunk adatai</w:t>
      </w:r>
      <w:r w:rsidR="007B6ACF">
        <w:t>t</w:t>
      </w:r>
      <w:r>
        <w:t>, ha kikapcsoljuk a számítógépet vagy a programot?</w:t>
      </w:r>
    </w:p>
    <w:p w14:paraId="05E77B1C" w14:textId="77777777" w:rsidR="0066216F" w:rsidRPr="0066216F" w:rsidRDefault="0066216F" w:rsidP="00996F72">
      <w:pPr>
        <w:pStyle w:val="Listaszerbekezds"/>
        <w:numPr>
          <w:ilvl w:val="0"/>
          <w:numId w:val="174"/>
        </w:numPr>
        <w:rPr>
          <w:color w:val="00B050"/>
        </w:rPr>
      </w:pPr>
      <w:r w:rsidRPr="0066216F">
        <w:rPr>
          <w:color w:val="00B050"/>
        </w:rPr>
        <w:t>memória</w:t>
      </w:r>
    </w:p>
    <w:p w14:paraId="1C6A9912" w14:textId="77777777" w:rsidR="0066216F" w:rsidRDefault="0066216F" w:rsidP="00996F72">
      <w:pPr>
        <w:pStyle w:val="Listaszerbekezds"/>
        <w:numPr>
          <w:ilvl w:val="0"/>
          <w:numId w:val="174"/>
        </w:numPr>
      </w:pPr>
      <w:r>
        <w:t>CD</w:t>
      </w:r>
    </w:p>
    <w:p w14:paraId="407F0E59" w14:textId="77777777" w:rsidR="0066216F" w:rsidRDefault="0066216F" w:rsidP="00996F72">
      <w:pPr>
        <w:pStyle w:val="Listaszerbekezds"/>
        <w:numPr>
          <w:ilvl w:val="0"/>
          <w:numId w:val="174"/>
        </w:numPr>
      </w:pPr>
      <w:r>
        <w:t>telefon memória</w:t>
      </w:r>
    </w:p>
    <w:p w14:paraId="655638C2" w14:textId="77777777" w:rsidR="0066216F" w:rsidRDefault="0066216F" w:rsidP="00996F72">
      <w:pPr>
        <w:pStyle w:val="Listaszerbekezds"/>
        <w:numPr>
          <w:ilvl w:val="0"/>
          <w:numId w:val="174"/>
        </w:numPr>
      </w:pPr>
      <w:r>
        <w:t>merevlemez</w:t>
      </w:r>
    </w:p>
    <w:p w14:paraId="37CC4ECE" w14:textId="77777777" w:rsidR="0066216F" w:rsidRDefault="0066216F" w:rsidP="000C3322">
      <w:pPr>
        <w:pStyle w:val="Cmsor2"/>
      </w:pPr>
      <w:r>
        <w:t xml:space="preserve">Mit kell megadnunk egy </w:t>
      </w:r>
      <w:proofErr w:type="gramStart"/>
      <w:r>
        <w:t>fájl</w:t>
      </w:r>
      <w:proofErr w:type="gramEnd"/>
      <w:r>
        <w:t xml:space="preserve"> megnyitásakor?</w:t>
      </w:r>
    </w:p>
    <w:p w14:paraId="33F816FE" w14:textId="77777777" w:rsidR="0066216F" w:rsidRPr="000C3322" w:rsidRDefault="0066216F" w:rsidP="00996F72">
      <w:pPr>
        <w:pStyle w:val="Listaszerbekezds"/>
        <w:numPr>
          <w:ilvl w:val="0"/>
          <w:numId w:val="175"/>
        </w:numPr>
        <w:rPr>
          <w:color w:val="00B050"/>
        </w:rPr>
      </w:pPr>
      <w:proofErr w:type="gramStart"/>
      <w:r w:rsidRPr="000C3322">
        <w:rPr>
          <w:color w:val="00B050"/>
        </w:rPr>
        <w:t>fájl</w:t>
      </w:r>
      <w:proofErr w:type="gramEnd"/>
      <w:r w:rsidRPr="000C3322">
        <w:rPr>
          <w:color w:val="00B050"/>
        </w:rPr>
        <w:t>név</w:t>
      </w:r>
    </w:p>
    <w:p w14:paraId="4F96E62A" w14:textId="77777777" w:rsidR="0066216F" w:rsidRPr="000C3322" w:rsidRDefault="0066216F" w:rsidP="00996F72">
      <w:pPr>
        <w:pStyle w:val="Listaszerbekezds"/>
        <w:numPr>
          <w:ilvl w:val="0"/>
          <w:numId w:val="175"/>
        </w:numPr>
        <w:rPr>
          <w:color w:val="00B050"/>
        </w:rPr>
      </w:pPr>
      <w:r w:rsidRPr="000C3322">
        <w:rPr>
          <w:color w:val="00B050"/>
        </w:rPr>
        <w:t>elérési útvonal</w:t>
      </w:r>
    </w:p>
    <w:p w14:paraId="6B08B591" w14:textId="77777777" w:rsidR="0066216F" w:rsidRPr="000C3322" w:rsidRDefault="000C3322" w:rsidP="00996F72">
      <w:pPr>
        <w:pStyle w:val="Listaszerbekezds"/>
        <w:numPr>
          <w:ilvl w:val="0"/>
          <w:numId w:val="175"/>
        </w:numPr>
        <w:rPr>
          <w:color w:val="00B050"/>
        </w:rPr>
      </w:pPr>
      <w:r w:rsidRPr="000C3322">
        <w:rPr>
          <w:color w:val="00B050"/>
        </w:rPr>
        <w:t>megnyitás célja</w:t>
      </w:r>
    </w:p>
    <w:p w14:paraId="482A737C" w14:textId="77777777" w:rsidR="0066216F" w:rsidRDefault="000C3322" w:rsidP="00996F72">
      <w:pPr>
        <w:pStyle w:val="Listaszerbekezds"/>
        <w:numPr>
          <w:ilvl w:val="0"/>
          <w:numId w:val="175"/>
        </w:numPr>
      </w:pPr>
      <w:r>
        <w:t>ki szeretné megnyitni</w:t>
      </w:r>
    </w:p>
    <w:p w14:paraId="1F9D46F9" w14:textId="77777777" w:rsidR="0066216F" w:rsidRDefault="000C3322" w:rsidP="00996F72">
      <w:pPr>
        <w:pStyle w:val="Listaszerbekezds"/>
        <w:numPr>
          <w:ilvl w:val="0"/>
          <w:numId w:val="175"/>
        </w:numPr>
      </w:pPr>
      <w:r>
        <w:t>meddig szeretnénk használni</w:t>
      </w:r>
    </w:p>
    <w:p w14:paraId="6FB879A6" w14:textId="77777777" w:rsidR="0066216F" w:rsidRDefault="000C3322" w:rsidP="000C3322">
      <w:pPr>
        <w:pStyle w:val="Cmsor2"/>
      </w:pPr>
      <w:r>
        <w:t xml:space="preserve">Ha nem létezik a megnyitandó </w:t>
      </w:r>
      <w:proofErr w:type="gramStart"/>
      <w:r>
        <w:t>fájl</w:t>
      </w:r>
      <w:proofErr w:type="gramEnd"/>
      <w:r>
        <w:t>, akkor hiba keletkezik.</w:t>
      </w:r>
    </w:p>
    <w:p w14:paraId="131FC22E" w14:textId="77777777" w:rsidR="000C3322" w:rsidRPr="000C3322" w:rsidRDefault="000C3322" w:rsidP="00996F72">
      <w:pPr>
        <w:pStyle w:val="Listaszerbekezds"/>
        <w:numPr>
          <w:ilvl w:val="0"/>
          <w:numId w:val="176"/>
        </w:numPr>
        <w:rPr>
          <w:color w:val="00B050"/>
        </w:rPr>
      </w:pPr>
      <w:r w:rsidRPr="000C3322">
        <w:rPr>
          <w:color w:val="00B050"/>
        </w:rPr>
        <w:t>igaz</w:t>
      </w:r>
    </w:p>
    <w:p w14:paraId="44690F57" w14:textId="77777777" w:rsidR="000C3322" w:rsidRDefault="000C3322" w:rsidP="00996F72">
      <w:pPr>
        <w:pStyle w:val="Listaszerbekezds"/>
        <w:numPr>
          <w:ilvl w:val="0"/>
          <w:numId w:val="176"/>
        </w:numPr>
      </w:pPr>
      <w:r>
        <w:t>hamis</w:t>
      </w:r>
    </w:p>
    <w:p w14:paraId="0D7E5207" w14:textId="77777777" w:rsidR="000C3322" w:rsidRDefault="000C3322" w:rsidP="000C3322">
      <w:pPr>
        <w:pStyle w:val="Cmsor2"/>
      </w:pPr>
      <w:r>
        <w:lastRenderedPageBreak/>
        <w:t xml:space="preserve">Ha nem létezik a </w:t>
      </w:r>
      <w:proofErr w:type="gramStart"/>
      <w:r>
        <w:t>fájl</w:t>
      </w:r>
      <w:proofErr w:type="gramEnd"/>
      <w:r>
        <w:t>, ahová írni szeretnénk, akkor hiba keletkezik.</w:t>
      </w:r>
    </w:p>
    <w:p w14:paraId="421D8CB7" w14:textId="77777777" w:rsidR="000C3322" w:rsidRDefault="000C3322" w:rsidP="00996F72">
      <w:pPr>
        <w:pStyle w:val="Listaszerbekezds"/>
        <w:numPr>
          <w:ilvl w:val="0"/>
          <w:numId w:val="177"/>
        </w:numPr>
      </w:pPr>
      <w:r>
        <w:t>igaz</w:t>
      </w:r>
    </w:p>
    <w:p w14:paraId="02AC2ED6" w14:textId="77777777" w:rsidR="000C3322" w:rsidRPr="000C3322" w:rsidRDefault="000C3322" w:rsidP="00996F72">
      <w:pPr>
        <w:pStyle w:val="Listaszerbekezds"/>
        <w:numPr>
          <w:ilvl w:val="0"/>
          <w:numId w:val="177"/>
        </w:numPr>
        <w:rPr>
          <w:color w:val="00B050"/>
        </w:rPr>
      </w:pPr>
      <w:r w:rsidRPr="000C3322">
        <w:rPr>
          <w:color w:val="00B050"/>
        </w:rPr>
        <w:t>hamis</w:t>
      </w:r>
    </w:p>
    <w:p w14:paraId="228D7FDE" w14:textId="77777777" w:rsidR="000C3322" w:rsidRDefault="000C3322" w:rsidP="000C3322">
      <w:pPr>
        <w:pStyle w:val="Cmsor2"/>
      </w:pPr>
      <w:r>
        <w:t xml:space="preserve">Ha a megnyitás típusa </w:t>
      </w:r>
      <w:r w:rsidRPr="000C3322">
        <w:rPr>
          <w:b/>
          <w:bCs/>
          <w:sz w:val="28"/>
          <w:szCs w:val="28"/>
        </w:rPr>
        <w:t>r+</w:t>
      </w:r>
      <w:r>
        <w:t>, akkor</w:t>
      </w:r>
    </w:p>
    <w:p w14:paraId="296F1D00" w14:textId="77777777" w:rsidR="0066216F" w:rsidRDefault="000C3322" w:rsidP="00996F72">
      <w:pPr>
        <w:pStyle w:val="Listaszerbekezds"/>
        <w:numPr>
          <w:ilvl w:val="0"/>
          <w:numId w:val="178"/>
        </w:numPr>
      </w:pPr>
      <w:r>
        <w:t xml:space="preserve">kétszer is megnyithatjuk a </w:t>
      </w:r>
      <w:proofErr w:type="gramStart"/>
      <w:r>
        <w:t>fájlt</w:t>
      </w:r>
      <w:proofErr w:type="gramEnd"/>
    </w:p>
    <w:p w14:paraId="26B86012" w14:textId="77777777" w:rsidR="000C3322" w:rsidRPr="00955790" w:rsidRDefault="000C3322" w:rsidP="00996F72">
      <w:pPr>
        <w:pStyle w:val="Listaszerbekezds"/>
        <w:numPr>
          <w:ilvl w:val="0"/>
          <w:numId w:val="178"/>
        </w:numPr>
        <w:rPr>
          <w:color w:val="00B050"/>
        </w:rPr>
      </w:pPr>
      <w:r w:rsidRPr="00955790">
        <w:rPr>
          <w:color w:val="00B050"/>
        </w:rPr>
        <w:t xml:space="preserve">olvashatjuk és írhatjuk is a </w:t>
      </w:r>
      <w:proofErr w:type="gramStart"/>
      <w:r w:rsidRPr="00955790">
        <w:rPr>
          <w:color w:val="00B050"/>
        </w:rPr>
        <w:t>fájlt</w:t>
      </w:r>
      <w:proofErr w:type="gramEnd"/>
    </w:p>
    <w:p w14:paraId="0A4A4891" w14:textId="77777777" w:rsidR="0066216F" w:rsidRDefault="000C3322" w:rsidP="000C3322">
      <w:pPr>
        <w:pStyle w:val="Cmsor2"/>
      </w:pPr>
      <w:r>
        <w:t xml:space="preserve">Melyik függvénnyel tudjuk beolvasni </w:t>
      </w:r>
      <w:proofErr w:type="gramStart"/>
      <w:r>
        <w:t>karakterenként</w:t>
      </w:r>
      <w:proofErr w:type="gramEnd"/>
      <w:r>
        <w:t xml:space="preserve"> egy fájl tartalmát?</w:t>
      </w:r>
    </w:p>
    <w:p w14:paraId="5ECE94BA" w14:textId="77777777" w:rsidR="000C3322" w:rsidRPr="000C3322" w:rsidRDefault="000C3322" w:rsidP="00996F72">
      <w:pPr>
        <w:pStyle w:val="Listaszerbekezds"/>
        <w:numPr>
          <w:ilvl w:val="0"/>
          <w:numId w:val="180"/>
        </w:numPr>
        <w:rPr>
          <w:color w:val="00B050"/>
        </w:rPr>
      </w:pPr>
      <w:proofErr w:type="spellStart"/>
      <w:proofErr w:type="gramStart"/>
      <w:r w:rsidRPr="000C3322">
        <w:rPr>
          <w:color w:val="00B050"/>
        </w:rPr>
        <w:t>read</w:t>
      </w:r>
      <w:proofErr w:type="spellEnd"/>
      <w:r w:rsidRPr="000C3322">
        <w:rPr>
          <w:color w:val="00B050"/>
        </w:rPr>
        <w:t>(</w:t>
      </w:r>
      <w:proofErr w:type="gramEnd"/>
      <w:r w:rsidRPr="000C3322">
        <w:rPr>
          <w:color w:val="00B050"/>
        </w:rPr>
        <w:t>)</w:t>
      </w:r>
    </w:p>
    <w:p w14:paraId="362C8A4C" w14:textId="77777777" w:rsidR="000C3322" w:rsidRDefault="000C3322" w:rsidP="00996F72">
      <w:pPr>
        <w:pStyle w:val="Listaszerbekezds"/>
        <w:numPr>
          <w:ilvl w:val="0"/>
          <w:numId w:val="180"/>
        </w:numPr>
      </w:pP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</w:p>
    <w:p w14:paraId="65C26092" w14:textId="77777777" w:rsidR="000C3322" w:rsidRDefault="000C3322" w:rsidP="00996F72">
      <w:pPr>
        <w:pStyle w:val="Listaszerbekezds"/>
        <w:numPr>
          <w:ilvl w:val="0"/>
          <w:numId w:val="180"/>
        </w:numPr>
      </w:pP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)</w:t>
      </w:r>
    </w:p>
    <w:p w14:paraId="6CFFAE82" w14:textId="77777777" w:rsidR="000C3322" w:rsidRDefault="000C3322" w:rsidP="000C3322">
      <w:pPr>
        <w:pStyle w:val="Cmsor2"/>
      </w:pPr>
      <w:r>
        <w:t xml:space="preserve">Melyikkel nem tudjuk megoldani a kiírást </w:t>
      </w:r>
      <w:proofErr w:type="gramStart"/>
      <w:r>
        <w:t>fájlba</w:t>
      </w:r>
      <w:proofErr w:type="gramEnd"/>
      <w:r>
        <w:t>?</w:t>
      </w:r>
    </w:p>
    <w:p w14:paraId="27D69987" w14:textId="77777777" w:rsidR="000C3322" w:rsidRDefault="000C3322" w:rsidP="00996F72">
      <w:pPr>
        <w:pStyle w:val="Listaszerbekezds"/>
        <w:numPr>
          <w:ilvl w:val="0"/>
          <w:numId w:val="179"/>
        </w:numPr>
      </w:pPr>
      <w:proofErr w:type="spellStart"/>
      <w:proofErr w:type="gramStart"/>
      <w:r>
        <w:t>write</w:t>
      </w:r>
      <w:proofErr w:type="spellEnd"/>
      <w:r>
        <w:t>(</w:t>
      </w:r>
      <w:proofErr w:type="gramEnd"/>
      <w:r>
        <w:t>) függvénnyel</w:t>
      </w:r>
    </w:p>
    <w:p w14:paraId="6ECCA3E3" w14:textId="77777777" w:rsidR="000C3322" w:rsidRDefault="000C3322" w:rsidP="00996F72">
      <w:pPr>
        <w:pStyle w:val="Listaszerbekezds"/>
        <w:numPr>
          <w:ilvl w:val="0"/>
          <w:numId w:val="179"/>
        </w:numPr>
      </w:pPr>
      <w:proofErr w:type="spellStart"/>
      <w:proofErr w:type="gramStart"/>
      <w:r>
        <w:t>writelines</w:t>
      </w:r>
      <w:proofErr w:type="spellEnd"/>
      <w:r>
        <w:t>(</w:t>
      </w:r>
      <w:proofErr w:type="gramEnd"/>
      <w:r>
        <w:t>) függvénnyel</w:t>
      </w:r>
    </w:p>
    <w:p w14:paraId="3BB81F1F" w14:textId="77777777" w:rsidR="000C3322" w:rsidRDefault="000C3322" w:rsidP="00996F72">
      <w:pPr>
        <w:pStyle w:val="Listaszerbekezds"/>
        <w:numPr>
          <w:ilvl w:val="0"/>
          <w:numId w:val="179"/>
        </w:numPr>
      </w:pPr>
      <w:proofErr w:type="gramStart"/>
      <w:r>
        <w:t>print(</w:t>
      </w:r>
      <w:proofErr w:type="gramEnd"/>
      <w:r>
        <w:t xml:space="preserve">) függvénnyel egy </w:t>
      </w:r>
      <w:proofErr w:type="spellStart"/>
      <w:r>
        <w:t>for</w:t>
      </w:r>
      <w:proofErr w:type="spellEnd"/>
      <w:r>
        <w:t xml:space="preserve"> in ciklusban</w:t>
      </w:r>
    </w:p>
    <w:p w14:paraId="218EB238" w14:textId="77777777" w:rsidR="0066216F" w:rsidRPr="000C3322" w:rsidRDefault="000C3322" w:rsidP="00996F72">
      <w:pPr>
        <w:pStyle w:val="Listaszerbekezds"/>
        <w:numPr>
          <w:ilvl w:val="0"/>
          <w:numId w:val="179"/>
        </w:numPr>
        <w:rPr>
          <w:color w:val="00B050"/>
        </w:rPr>
      </w:pPr>
      <w:proofErr w:type="gramStart"/>
      <w:r w:rsidRPr="000C3322">
        <w:rPr>
          <w:color w:val="00B050"/>
        </w:rPr>
        <w:t>output</w:t>
      </w:r>
      <w:proofErr w:type="gramEnd"/>
      <w:r w:rsidRPr="000C3322">
        <w:rPr>
          <w:color w:val="00B050"/>
        </w:rPr>
        <w:t>() függvénnyel</w:t>
      </w:r>
    </w:p>
    <w:p w14:paraId="7A57CC88" w14:textId="77777777" w:rsidR="0066216F" w:rsidRDefault="00996F72" w:rsidP="00996F72">
      <w:pPr>
        <w:pStyle w:val="Cmsor2"/>
      </w:pPr>
      <w:r>
        <w:t xml:space="preserve">A </w:t>
      </w:r>
      <w:proofErr w:type="gramStart"/>
      <w:r>
        <w:t>fájl</w:t>
      </w:r>
      <w:proofErr w:type="gramEnd"/>
      <w:r>
        <w:t xml:space="preserve"> beolvasás műveletét </w:t>
      </w:r>
      <w:proofErr w:type="spellStart"/>
      <w:r>
        <w:t>try</w:t>
      </w:r>
      <w:proofErr w:type="spellEnd"/>
      <w:r>
        <w:t xml:space="preserve"> – </w:t>
      </w:r>
      <w:proofErr w:type="spellStart"/>
      <w:r>
        <w:t>except</w:t>
      </w:r>
      <w:proofErr w:type="spellEnd"/>
      <w:r>
        <w:t xml:space="preserve"> kulcsszavak között végrehajtva kezelhetjük, ha</w:t>
      </w:r>
    </w:p>
    <w:p w14:paraId="154E7478" w14:textId="77777777" w:rsidR="00996F72" w:rsidRPr="00996F72" w:rsidRDefault="00996F72" w:rsidP="00996F72">
      <w:pPr>
        <w:pStyle w:val="Listaszerbekezds"/>
        <w:numPr>
          <w:ilvl w:val="0"/>
          <w:numId w:val="181"/>
        </w:numPr>
        <w:rPr>
          <w:color w:val="00B050"/>
        </w:rPr>
      </w:pPr>
      <w:r w:rsidRPr="00996F72">
        <w:rPr>
          <w:color w:val="00B050"/>
        </w:rPr>
        <w:t xml:space="preserve">nem létezik a </w:t>
      </w:r>
      <w:proofErr w:type="gramStart"/>
      <w:r w:rsidRPr="00996F72">
        <w:rPr>
          <w:color w:val="00B050"/>
        </w:rPr>
        <w:t>fájl</w:t>
      </w:r>
      <w:proofErr w:type="gramEnd"/>
    </w:p>
    <w:p w14:paraId="7DD6EB31" w14:textId="77777777" w:rsidR="00996F72" w:rsidRDefault="00996F72" w:rsidP="00996F72">
      <w:pPr>
        <w:pStyle w:val="Listaszerbekezds"/>
        <w:numPr>
          <w:ilvl w:val="0"/>
          <w:numId w:val="181"/>
        </w:numPr>
      </w:pPr>
      <w:r>
        <w:t xml:space="preserve">ha üres a </w:t>
      </w:r>
      <w:proofErr w:type="gramStart"/>
      <w:r>
        <w:t>fájl</w:t>
      </w:r>
      <w:proofErr w:type="gramEnd"/>
    </w:p>
    <w:p w14:paraId="3D31C336" w14:textId="0BABE275" w:rsidR="0066216F" w:rsidRPr="005E0B84" w:rsidRDefault="00996F72" w:rsidP="0066216F">
      <w:pPr>
        <w:pStyle w:val="Listaszerbekezds"/>
        <w:numPr>
          <w:ilvl w:val="0"/>
          <w:numId w:val="181"/>
        </w:numPr>
      </w:pPr>
      <w:r>
        <w:t xml:space="preserve">ha szám helyett szövet tartalmaz a </w:t>
      </w:r>
      <w:proofErr w:type="gramStart"/>
      <w:r>
        <w:t>fájl</w:t>
      </w:r>
      <w:proofErr w:type="gramEnd"/>
    </w:p>
    <w:sectPr w:rsidR="0066216F" w:rsidRPr="005E0B84" w:rsidSect="00E66FB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3BDEF" w16cex:dateUtc="2020-08-28T15:31:00Z"/>
  <w16cex:commentExtensible w16cex:durableId="22F9241C" w16cex:dateUtc="2020-09-01T17:48:00Z"/>
  <w16cex:commentExtensible w16cex:durableId="22F3C814" w16cex:dateUtc="2020-08-28T16:14:00Z"/>
  <w16cex:commentExtensible w16cex:durableId="22F92642" w16cex:dateUtc="2020-09-01T17:57:00Z"/>
  <w16cex:commentExtensible w16cex:durableId="22FA82D0" w16cex:dateUtc="2020-09-02T18:45:00Z"/>
  <w16cex:commentExtensible w16cex:durableId="22F3D735" w16cex:dateUtc="2020-08-28T17:19:00Z"/>
  <w16cex:commentExtensible w16cex:durableId="22F926F7" w16cex:dateUtc="2020-09-01T18:00:00Z"/>
  <w16cex:commentExtensible w16cex:durableId="22F9276F" w16cex:dateUtc="2020-08-28T17:22:00Z"/>
  <w16cex:commentExtensible w16cex:durableId="22F927B4" w16cex:dateUtc="2020-09-01T1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2FBF199" w16cid:durableId="22F3BDEF"/>
  <w16cid:commentId w16cid:paraId="5B570603" w16cid:durableId="22F9241C"/>
  <w16cid:commentId w16cid:paraId="560BB5F3" w16cid:durableId="22F3C814"/>
  <w16cid:commentId w16cid:paraId="7EFDABFD" w16cid:durableId="22F92642"/>
  <w16cid:commentId w16cid:paraId="31BEAA75" w16cid:durableId="22FA82D0"/>
  <w16cid:commentId w16cid:paraId="336A44CF" w16cid:durableId="22F3D735"/>
  <w16cid:commentId w16cid:paraId="3C2219C1" w16cid:durableId="22F926F7"/>
  <w16cid:commentId w16cid:paraId="16E08189" w16cid:durableId="22F9276F"/>
  <w16cid:commentId w16cid:paraId="5C977980" w16cid:durableId="22F927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3835"/>
    <w:multiLevelType w:val="hybridMultilevel"/>
    <w:tmpl w:val="F49A452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540E"/>
    <w:multiLevelType w:val="hybridMultilevel"/>
    <w:tmpl w:val="EEEEC7D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A2BCB"/>
    <w:multiLevelType w:val="hybridMultilevel"/>
    <w:tmpl w:val="667278B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0946B4"/>
    <w:multiLevelType w:val="hybridMultilevel"/>
    <w:tmpl w:val="3BE2A6B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2316D9"/>
    <w:multiLevelType w:val="hybridMultilevel"/>
    <w:tmpl w:val="60E6F49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757495"/>
    <w:multiLevelType w:val="hybridMultilevel"/>
    <w:tmpl w:val="6DF6DD2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7F7164"/>
    <w:multiLevelType w:val="hybridMultilevel"/>
    <w:tmpl w:val="C5EA475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A22AC"/>
    <w:multiLevelType w:val="hybridMultilevel"/>
    <w:tmpl w:val="BA0AA64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3343DD"/>
    <w:multiLevelType w:val="hybridMultilevel"/>
    <w:tmpl w:val="6910FF0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9001C1"/>
    <w:multiLevelType w:val="hybridMultilevel"/>
    <w:tmpl w:val="D300636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6777F3"/>
    <w:multiLevelType w:val="hybridMultilevel"/>
    <w:tmpl w:val="F7065186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A673E4"/>
    <w:multiLevelType w:val="hybridMultilevel"/>
    <w:tmpl w:val="A9D25ED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C778E8"/>
    <w:multiLevelType w:val="hybridMultilevel"/>
    <w:tmpl w:val="7076D6A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D91B14"/>
    <w:multiLevelType w:val="hybridMultilevel"/>
    <w:tmpl w:val="F7947476"/>
    <w:lvl w:ilvl="0" w:tplc="040E0019">
      <w:start w:val="1"/>
      <w:numFmt w:val="lowerLetter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9412419"/>
    <w:multiLevelType w:val="hybridMultilevel"/>
    <w:tmpl w:val="00B09C1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C92553"/>
    <w:multiLevelType w:val="hybridMultilevel"/>
    <w:tmpl w:val="207A3E3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E14DDD"/>
    <w:multiLevelType w:val="hybridMultilevel"/>
    <w:tmpl w:val="B43A9A3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E730D2"/>
    <w:multiLevelType w:val="hybridMultilevel"/>
    <w:tmpl w:val="2D880E9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7870DA"/>
    <w:multiLevelType w:val="hybridMultilevel"/>
    <w:tmpl w:val="78F4BFE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E8F431E"/>
    <w:multiLevelType w:val="hybridMultilevel"/>
    <w:tmpl w:val="EB246BB8"/>
    <w:lvl w:ilvl="0" w:tplc="05282C12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351C1E"/>
    <w:multiLevelType w:val="hybridMultilevel"/>
    <w:tmpl w:val="D698075A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0BF2FDC"/>
    <w:multiLevelType w:val="hybridMultilevel"/>
    <w:tmpl w:val="893A1B5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1947BA7"/>
    <w:multiLevelType w:val="hybridMultilevel"/>
    <w:tmpl w:val="15CCAB0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3E31F2A"/>
    <w:multiLevelType w:val="hybridMultilevel"/>
    <w:tmpl w:val="7BE0B24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3ED11E6"/>
    <w:multiLevelType w:val="hybridMultilevel"/>
    <w:tmpl w:val="A874E49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44D7DF9"/>
    <w:multiLevelType w:val="hybridMultilevel"/>
    <w:tmpl w:val="40E88B8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55D45A2"/>
    <w:multiLevelType w:val="hybridMultilevel"/>
    <w:tmpl w:val="494EA70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62244FC"/>
    <w:multiLevelType w:val="hybridMultilevel"/>
    <w:tmpl w:val="76B0B666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6A01DE7"/>
    <w:multiLevelType w:val="hybridMultilevel"/>
    <w:tmpl w:val="B97A2E5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73C2083"/>
    <w:multiLevelType w:val="hybridMultilevel"/>
    <w:tmpl w:val="CD9A22F6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7CE7858"/>
    <w:multiLevelType w:val="hybridMultilevel"/>
    <w:tmpl w:val="26A62DA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7D91CEC"/>
    <w:multiLevelType w:val="hybridMultilevel"/>
    <w:tmpl w:val="A3600B0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9BC0051"/>
    <w:multiLevelType w:val="hybridMultilevel"/>
    <w:tmpl w:val="9BD0203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9DF3DEF"/>
    <w:multiLevelType w:val="hybridMultilevel"/>
    <w:tmpl w:val="4EEC021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9E509A1"/>
    <w:multiLevelType w:val="hybridMultilevel"/>
    <w:tmpl w:val="10A25A7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AA14A13"/>
    <w:multiLevelType w:val="hybridMultilevel"/>
    <w:tmpl w:val="5394B10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AC410DB"/>
    <w:multiLevelType w:val="hybridMultilevel"/>
    <w:tmpl w:val="92EE5A7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B536B8C"/>
    <w:multiLevelType w:val="hybridMultilevel"/>
    <w:tmpl w:val="483A447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C494213"/>
    <w:multiLevelType w:val="hybridMultilevel"/>
    <w:tmpl w:val="43744BD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D53264F"/>
    <w:multiLevelType w:val="hybridMultilevel"/>
    <w:tmpl w:val="AB82275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DEB79FC"/>
    <w:multiLevelType w:val="hybridMultilevel"/>
    <w:tmpl w:val="2346C18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E457609"/>
    <w:multiLevelType w:val="hybridMultilevel"/>
    <w:tmpl w:val="2AE611C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FA70373"/>
    <w:multiLevelType w:val="hybridMultilevel"/>
    <w:tmpl w:val="1880702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0686FC6"/>
    <w:multiLevelType w:val="hybridMultilevel"/>
    <w:tmpl w:val="78302D1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2543474"/>
    <w:multiLevelType w:val="hybridMultilevel"/>
    <w:tmpl w:val="1C901A2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2863508"/>
    <w:multiLevelType w:val="hybridMultilevel"/>
    <w:tmpl w:val="5394B10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4B740BD"/>
    <w:multiLevelType w:val="hybridMultilevel"/>
    <w:tmpl w:val="B5E0F97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4FA3182"/>
    <w:multiLevelType w:val="hybridMultilevel"/>
    <w:tmpl w:val="FB1892B6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61C2870"/>
    <w:multiLevelType w:val="hybridMultilevel"/>
    <w:tmpl w:val="1144E21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72165E1"/>
    <w:multiLevelType w:val="hybridMultilevel"/>
    <w:tmpl w:val="690C736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7BA321A"/>
    <w:multiLevelType w:val="hybridMultilevel"/>
    <w:tmpl w:val="A9A2573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93D4187"/>
    <w:multiLevelType w:val="hybridMultilevel"/>
    <w:tmpl w:val="24C0388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94B530A"/>
    <w:multiLevelType w:val="hybridMultilevel"/>
    <w:tmpl w:val="DD46889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A1B7EBF"/>
    <w:multiLevelType w:val="hybridMultilevel"/>
    <w:tmpl w:val="6DC23AB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A693078"/>
    <w:multiLevelType w:val="hybridMultilevel"/>
    <w:tmpl w:val="466E6AA6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AE54583"/>
    <w:multiLevelType w:val="hybridMultilevel"/>
    <w:tmpl w:val="F5AA467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B39523A"/>
    <w:multiLevelType w:val="hybridMultilevel"/>
    <w:tmpl w:val="9A66D33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BA05D02"/>
    <w:multiLevelType w:val="hybridMultilevel"/>
    <w:tmpl w:val="C8784A5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C880D5D"/>
    <w:multiLevelType w:val="hybridMultilevel"/>
    <w:tmpl w:val="BBEE4EE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E0654A4"/>
    <w:multiLevelType w:val="hybridMultilevel"/>
    <w:tmpl w:val="5394B10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E54146B"/>
    <w:multiLevelType w:val="hybridMultilevel"/>
    <w:tmpl w:val="1942822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E69348F"/>
    <w:multiLevelType w:val="hybridMultilevel"/>
    <w:tmpl w:val="0FFC799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E801607"/>
    <w:multiLevelType w:val="hybridMultilevel"/>
    <w:tmpl w:val="636A748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ECA405E"/>
    <w:multiLevelType w:val="hybridMultilevel"/>
    <w:tmpl w:val="2E58368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EE11D7A"/>
    <w:multiLevelType w:val="hybridMultilevel"/>
    <w:tmpl w:val="280A60D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F4108E4"/>
    <w:multiLevelType w:val="hybridMultilevel"/>
    <w:tmpl w:val="7F80C3F6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FAD3A79"/>
    <w:multiLevelType w:val="hybridMultilevel"/>
    <w:tmpl w:val="EC4234A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FB16049"/>
    <w:multiLevelType w:val="hybridMultilevel"/>
    <w:tmpl w:val="26FCE80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0212591"/>
    <w:multiLevelType w:val="hybridMultilevel"/>
    <w:tmpl w:val="D1C87B9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0D06B68"/>
    <w:multiLevelType w:val="hybridMultilevel"/>
    <w:tmpl w:val="A11E9B6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1037DE2"/>
    <w:multiLevelType w:val="hybridMultilevel"/>
    <w:tmpl w:val="1742B7C6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1695326"/>
    <w:multiLevelType w:val="hybridMultilevel"/>
    <w:tmpl w:val="41246912"/>
    <w:lvl w:ilvl="0" w:tplc="040E0019">
      <w:start w:val="1"/>
      <w:numFmt w:val="lowerLetter"/>
      <w:lvlText w:val="%1."/>
      <w:lvlJc w:val="left"/>
      <w:pPr>
        <w:ind w:left="1353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1B10E43"/>
    <w:multiLevelType w:val="hybridMultilevel"/>
    <w:tmpl w:val="C6C04C4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1CE63F6"/>
    <w:multiLevelType w:val="hybridMultilevel"/>
    <w:tmpl w:val="5F8A8E5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35C0600"/>
    <w:multiLevelType w:val="hybridMultilevel"/>
    <w:tmpl w:val="C42A157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36326BE"/>
    <w:multiLevelType w:val="hybridMultilevel"/>
    <w:tmpl w:val="FE161AD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65F1E5F"/>
    <w:multiLevelType w:val="hybridMultilevel"/>
    <w:tmpl w:val="B1EE865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7CB3693"/>
    <w:multiLevelType w:val="hybridMultilevel"/>
    <w:tmpl w:val="B6B0259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8AC5746"/>
    <w:multiLevelType w:val="hybridMultilevel"/>
    <w:tmpl w:val="DB20F9F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8AD7DE7"/>
    <w:multiLevelType w:val="hybridMultilevel"/>
    <w:tmpl w:val="C21AE48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A261530"/>
    <w:multiLevelType w:val="hybridMultilevel"/>
    <w:tmpl w:val="0368FC8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B113A29"/>
    <w:multiLevelType w:val="hybridMultilevel"/>
    <w:tmpl w:val="CB7A83B8"/>
    <w:lvl w:ilvl="0" w:tplc="48C40A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B143720"/>
    <w:multiLevelType w:val="hybridMultilevel"/>
    <w:tmpl w:val="10B2F5F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B363B58"/>
    <w:multiLevelType w:val="hybridMultilevel"/>
    <w:tmpl w:val="AA307A4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DC161AF"/>
    <w:multiLevelType w:val="hybridMultilevel"/>
    <w:tmpl w:val="9B6E719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DDE3532"/>
    <w:multiLevelType w:val="hybridMultilevel"/>
    <w:tmpl w:val="11043D2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E120478"/>
    <w:multiLevelType w:val="hybridMultilevel"/>
    <w:tmpl w:val="462A0CD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E951B72"/>
    <w:multiLevelType w:val="hybridMultilevel"/>
    <w:tmpl w:val="215E6EB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F1B2E02"/>
    <w:multiLevelType w:val="hybridMultilevel"/>
    <w:tmpl w:val="7F8CA82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F6F3C9C"/>
    <w:multiLevelType w:val="hybridMultilevel"/>
    <w:tmpl w:val="E0C8FB3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00F48F9"/>
    <w:multiLevelType w:val="hybridMultilevel"/>
    <w:tmpl w:val="435EC160"/>
    <w:lvl w:ilvl="0" w:tplc="1AAA414E">
      <w:start w:val="1"/>
      <w:numFmt w:val="lowerLetter"/>
      <w:pStyle w:val="kerdesek"/>
      <w:lvlText w:val="%1."/>
      <w:lvlJc w:val="left"/>
      <w:pPr>
        <w:ind w:left="1353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13A123B"/>
    <w:multiLevelType w:val="hybridMultilevel"/>
    <w:tmpl w:val="4A7E526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2B96294"/>
    <w:multiLevelType w:val="hybridMultilevel"/>
    <w:tmpl w:val="16447B8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33043AE"/>
    <w:multiLevelType w:val="hybridMultilevel"/>
    <w:tmpl w:val="3CCE0B76"/>
    <w:lvl w:ilvl="0" w:tplc="040E0019">
      <w:start w:val="1"/>
      <w:numFmt w:val="lowerLetter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437B0877"/>
    <w:multiLevelType w:val="hybridMultilevel"/>
    <w:tmpl w:val="D65C206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428770C"/>
    <w:multiLevelType w:val="hybridMultilevel"/>
    <w:tmpl w:val="A6D6E9A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4C57E63"/>
    <w:multiLevelType w:val="hybridMultilevel"/>
    <w:tmpl w:val="D38895B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5023219"/>
    <w:multiLevelType w:val="hybridMultilevel"/>
    <w:tmpl w:val="3DEAA206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5411E2B"/>
    <w:multiLevelType w:val="hybridMultilevel"/>
    <w:tmpl w:val="34A4F88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5C5628A"/>
    <w:multiLevelType w:val="hybridMultilevel"/>
    <w:tmpl w:val="345408C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626749B"/>
    <w:multiLevelType w:val="hybridMultilevel"/>
    <w:tmpl w:val="510E129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6602149"/>
    <w:multiLevelType w:val="hybridMultilevel"/>
    <w:tmpl w:val="6A8293B6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7204B96"/>
    <w:multiLevelType w:val="hybridMultilevel"/>
    <w:tmpl w:val="EDA0BFA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7414248"/>
    <w:multiLevelType w:val="hybridMultilevel"/>
    <w:tmpl w:val="2CBEE6E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7653502"/>
    <w:multiLevelType w:val="hybridMultilevel"/>
    <w:tmpl w:val="BC06DA7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8757E30"/>
    <w:multiLevelType w:val="hybridMultilevel"/>
    <w:tmpl w:val="8DCC501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87B5558"/>
    <w:multiLevelType w:val="hybridMultilevel"/>
    <w:tmpl w:val="789C6240"/>
    <w:lvl w:ilvl="0" w:tplc="B2143D3E">
      <w:start w:val="1"/>
      <w:numFmt w:val="decimal"/>
      <w:pStyle w:val="Cmsor2"/>
      <w:lvlText w:val="%1."/>
      <w:lvlJc w:val="left"/>
      <w:pPr>
        <w:ind w:left="928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88C6E72"/>
    <w:multiLevelType w:val="hybridMultilevel"/>
    <w:tmpl w:val="B5E48C2A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88F5195"/>
    <w:multiLevelType w:val="hybridMultilevel"/>
    <w:tmpl w:val="1E4A6FD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A0F6B22"/>
    <w:multiLevelType w:val="hybridMultilevel"/>
    <w:tmpl w:val="7F960E2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A276F8B"/>
    <w:multiLevelType w:val="hybridMultilevel"/>
    <w:tmpl w:val="FE5E242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4A310753"/>
    <w:multiLevelType w:val="hybridMultilevel"/>
    <w:tmpl w:val="55167EE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4A876E0B"/>
    <w:multiLevelType w:val="hybridMultilevel"/>
    <w:tmpl w:val="DB50352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AFB4B5F"/>
    <w:multiLevelType w:val="hybridMultilevel"/>
    <w:tmpl w:val="7CAEA42E"/>
    <w:lvl w:ilvl="0" w:tplc="040E0019">
      <w:start w:val="1"/>
      <w:numFmt w:val="lowerLetter"/>
      <w:lvlText w:val="%1."/>
      <w:lvlJc w:val="left"/>
      <w:pPr>
        <w:ind w:left="1353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4B1120E9"/>
    <w:multiLevelType w:val="hybridMultilevel"/>
    <w:tmpl w:val="186AFE0A"/>
    <w:lvl w:ilvl="0" w:tplc="587858CC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4B315F59"/>
    <w:multiLevelType w:val="hybridMultilevel"/>
    <w:tmpl w:val="462093C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4B4A13E2"/>
    <w:multiLevelType w:val="hybridMultilevel"/>
    <w:tmpl w:val="DB20F9F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0150626"/>
    <w:multiLevelType w:val="hybridMultilevel"/>
    <w:tmpl w:val="3E78EBA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0534904"/>
    <w:multiLevelType w:val="hybridMultilevel"/>
    <w:tmpl w:val="BCD4CBC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07846B2"/>
    <w:multiLevelType w:val="hybridMultilevel"/>
    <w:tmpl w:val="A5A0787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0AE66EB"/>
    <w:multiLevelType w:val="hybridMultilevel"/>
    <w:tmpl w:val="06C07706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0BB645A"/>
    <w:multiLevelType w:val="hybridMultilevel"/>
    <w:tmpl w:val="249007E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1987137"/>
    <w:multiLevelType w:val="hybridMultilevel"/>
    <w:tmpl w:val="4796A68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246095F"/>
    <w:multiLevelType w:val="hybridMultilevel"/>
    <w:tmpl w:val="58D8B41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24A3660"/>
    <w:multiLevelType w:val="hybridMultilevel"/>
    <w:tmpl w:val="61A8E796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52FF4615"/>
    <w:multiLevelType w:val="hybridMultilevel"/>
    <w:tmpl w:val="B37ACE2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37216B5"/>
    <w:multiLevelType w:val="hybridMultilevel"/>
    <w:tmpl w:val="AE1A9F3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51B2D5E"/>
    <w:multiLevelType w:val="hybridMultilevel"/>
    <w:tmpl w:val="3E0245C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55612BA"/>
    <w:multiLevelType w:val="hybridMultilevel"/>
    <w:tmpl w:val="2F86933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5741924"/>
    <w:multiLevelType w:val="hybridMultilevel"/>
    <w:tmpl w:val="45F653F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55AF565E"/>
    <w:multiLevelType w:val="hybridMultilevel"/>
    <w:tmpl w:val="1910EA7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560677A0"/>
    <w:multiLevelType w:val="hybridMultilevel"/>
    <w:tmpl w:val="0302E2A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563A3821"/>
    <w:multiLevelType w:val="hybridMultilevel"/>
    <w:tmpl w:val="14CE8B7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57483F5F"/>
    <w:multiLevelType w:val="hybridMultilevel"/>
    <w:tmpl w:val="AF1A021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589B0C22"/>
    <w:multiLevelType w:val="hybridMultilevel"/>
    <w:tmpl w:val="50DC63C6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58AB6D78"/>
    <w:multiLevelType w:val="hybridMultilevel"/>
    <w:tmpl w:val="B45A55B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93A5561"/>
    <w:multiLevelType w:val="hybridMultilevel"/>
    <w:tmpl w:val="82684CF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594C1176"/>
    <w:multiLevelType w:val="hybridMultilevel"/>
    <w:tmpl w:val="2430C1F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59985548"/>
    <w:multiLevelType w:val="hybridMultilevel"/>
    <w:tmpl w:val="D99E095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A45460C"/>
    <w:multiLevelType w:val="hybridMultilevel"/>
    <w:tmpl w:val="1C6EEC6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5AC34144"/>
    <w:multiLevelType w:val="hybridMultilevel"/>
    <w:tmpl w:val="365E0DF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5C101ADC"/>
    <w:multiLevelType w:val="hybridMultilevel"/>
    <w:tmpl w:val="5338F5C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5C2553F5"/>
    <w:multiLevelType w:val="hybridMultilevel"/>
    <w:tmpl w:val="604A577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5C6848B4"/>
    <w:multiLevelType w:val="hybridMultilevel"/>
    <w:tmpl w:val="CA98E54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5E411CDA"/>
    <w:multiLevelType w:val="hybridMultilevel"/>
    <w:tmpl w:val="03DE9E6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E553BA9"/>
    <w:multiLevelType w:val="hybridMultilevel"/>
    <w:tmpl w:val="1F52022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E9553CE"/>
    <w:multiLevelType w:val="hybridMultilevel"/>
    <w:tmpl w:val="4E52176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F9365D9"/>
    <w:multiLevelType w:val="hybridMultilevel"/>
    <w:tmpl w:val="E678489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05D0F7F"/>
    <w:multiLevelType w:val="hybridMultilevel"/>
    <w:tmpl w:val="57B8AAA6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0A96F3D"/>
    <w:multiLevelType w:val="hybridMultilevel"/>
    <w:tmpl w:val="B18234A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1634D5C"/>
    <w:multiLevelType w:val="hybridMultilevel"/>
    <w:tmpl w:val="306C154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6434735D"/>
    <w:multiLevelType w:val="hybridMultilevel"/>
    <w:tmpl w:val="0EC84A4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67F20CC8"/>
    <w:multiLevelType w:val="hybridMultilevel"/>
    <w:tmpl w:val="FD7873D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68391DD7"/>
    <w:multiLevelType w:val="hybridMultilevel"/>
    <w:tmpl w:val="E1EA6F8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69C6314C"/>
    <w:multiLevelType w:val="hybridMultilevel"/>
    <w:tmpl w:val="FD8C724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69E97084"/>
    <w:multiLevelType w:val="hybridMultilevel"/>
    <w:tmpl w:val="8B20CF3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6AC60095"/>
    <w:multiLevelType w:val="hybridMultilevel"/>
    <w:tmpl w:val="0BCAAF6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6ACE1D2A"/>
    <w:multiLevelType w:val="hybridMultilevel"/>
    <w:tmpl w:val="000ABDF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6ADE23E7"/>
    <w:multiLevelType w:val="hybridMultilevel"/>
    <w:tmpl w:val="02BE88B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6B893D1D"/>
    <w:multiLevelType w:val="hybridMultilevel"/>
    <w:tmpl w:val="95264EC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6BF43B96"/>
    <w:multiLevelType w:val="hybridMultilevel"/>
    <w:tmpl w:val="60647B3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6CE72EDB"/>
    <w:multiLevelType w:val="hybridMultilevel"/>
    <w:tmpl w:val="6B2005F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6E5F0BAF"/>
    <w:multiLevelType w:val="hybridMultilevel"/>
    <w:tmpl w:val="D474034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6E7D0E8B"/>
    <w:multiLevelType w:val="hybridMultilevel"/>
    <w:tmpl w:val="576EA20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6F0320E1"/>
    <w:multiLevelType w:val="hybridMultilevel"/>
    <w:tmpl w:val="2E3E4CB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6F402ED4"/>
    <w:multiLevelType w:val="hybridMultilevel"/>
    <w:tmpl w:val="573ADF3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00D6907"/>
    <w:multiLevelType w:val="hybridMultilevel"/>
    <w:tmpl w:val="DDB2822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70C869AC"/>
    <w:multiLevelType w:val="hybridMultilevel"/>
    <w:tmpl w:val="67221A6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3416236"/>
    <w:multiLevelType w:val="hybridMultilevel"/>
    <w:tmpl w:val="E00CBFC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746B6C98"/>
    <w:multiLevelType w:val="hybridMultilevel"/>
    <w:tmpl w:val="B9C40F8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75603700"/>
    <w:multiLevelType w:val="hybridMultilevel"/>
    <w:tmpl w:val="7B62DB0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76A15F48"/>
    <w:multiLevelType w:val="hybridMultilevel"/>
    <w:tmpl w:val="545E07D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76DF1860"/>
    <w:multiLevelType w:val="hybridMultilevel"/>
    <w:tmpl w:val="ABAEE6B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76F725C7"/>
    <w:multiLevelType w:val="hybridMultilevel"/>
    <w:tmpl w:val="1152FAA6"/>
    <w:lvl w:ilvl="0" w:tplc="040E0019">
      <w:start w:val="1"/>
      <w:numFmt w:val="lowerLetter"/>
      <w:lvlText w:val="%1."/>
      <w:lvlJc w:val="left"/>
      <w:pPr>
        <w:ind w:left="1353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776F27D7"/>
    <w:multiLevelType w:val="hybridMultilevel"/>
    <w:tmpl w:val="4BC88B0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786D30B5"/>
    <w:multiLevelType w:val="hybridMultilevel"/>
    <w:tmpl w:val="812CE88A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78EB2848"/>
    <w:multiLevelType w:val="hybridMultilevel"/>
    <w:tmpl w:val="0E30975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798E2253"/>
    <w:multiLevelType w:val="hybridMultilevel"/>
    <w:tmpl w:val="EB5CEBC6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79C83336"/>
    <w:multiLevelType w:val="hybridMultilevel"/>
    <w:tmpl w:val="DBD2CA0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7B3456C2"/>
    <w:multiLevelType w:val="hybridMultilevel"/>
    <w:tmpl w:val="19D8F1B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7CA92D3C"/>
    <w:multiLevelType w:val="hybridMultilevel"/>
    <w:tmpl w:val="4910393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7CD269EE"/>
    <w:multiLevelType w:val="hybridMultilevel"/>
    <w:tmpl w:val="367C88F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7D9349A3"/>
    <w:multiLevelType w:val="hybridMultilevel"/>
    <w:tmpl w:val="8C1A65E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7DA57A6C"/>
    <w:multiLevelType w:val="hybridMultilevel"/>
    <w:tmpl w:val="85E4E9A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7E845B41"/>
    <w:multiLevelType w:val="hybridMultilevel"/>
    <w:tmpl w:val="4286705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7F443408"/>
    <w:multiLevelType w:val="hybridMultilevel"/>
    <w:tmpl w:val="9C76FF6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6"/>
  </w:num>
  <w:num w:numId="2">
    <w:abstractNumId w:val="114"/>
  </w:num>
  <w:num w:numId="3">
    <w:abstractNumId w:val="107"/>
  </w:num>
  <w:num w:numId="4">
    <w:abstractNumId w:val="158"/>
  </w:num>
  <w:num w:numId="5">
    <w:abstractNumId w:val="165"/>
  </w:num>
  <w:num w:numId="6">
    <w:abstractNumId w:val="20"/>
  </w:num>
  <w:num w:numId="7">
    <w:abstractNumId w:val="151"/>
  </w:num>
  <w:num w:numId="8">
    <w:abstractNumId w:val="175"/>
  </w:num>
  <w:num w:numId="9">
    <w:abstractNumId w:val="125"/>
  </w:num>
  <w:num w:numId="10">
    <w:abstractNumId w:val="143"/>
  </w:num>
  <w:num w:numId="11">
    <w:abstractNumId w:val="163"/>
  </w:num>
  <w:num w:numId="12">
    <w:abstractNumId w:val="68"/>
  </w:num>
  <w:num w:numId="13">
    <w:abstractNumId w:val="2"/>
  </w:num>
  <w:num w:numId="14">
    <w:abstractNumId w:val="147"/>
  </w:num>
  <w:num w:numId="15">
    <w:abstractNumId w:val="90"/>
  </w:num>
  <w:num w:numId="16">
    <w:abstractNumId w:val="146"/>
  </w:num>
  <w:num w:numId="17">
    <w:abstractNumId w:val="140"/>
  </w:num>
  <w:num w:numId="18">
    <w:abstractNumId w:val="47"/>
  </w:num>
  <w:num w:numId="19">
    <w:abstractNumId w:val="120"/>
  </w:num>
  <w:num w:numId="20">
    <w:abstractNumId w:val="24"/>
  </w:num>
  <w:num w:numId="21">
    <w:abstractNumId w:val="115"/>
  </w:num>
  <w:num w:numId="22">
    <w:abstractNumId w:val="58"/>
  </w:num>
  <w:num w:numId="23">
    <w:abstractNumId w:val="33"/>
  </w:num>
  <w:num w:numId="24">
    <w:abstractNumId w:val="176"/>
  </w:num>
  <w:num w:numId="25">
    <w:abstractNumId w:val="36"/>
  </w:num>
  <w:num w:numId="26">
    <w:abstractNumId w:val="28"/>
  </w:num>
  <w:num w:numId="27">
    <w:abstractNumId w:val="32"/>
  </w:num>
  <w:num w:numId="28">
    <w:abstractNumId w:val="119"/>
  </w:num>
  <w:num w:numId="29">
    <w:abstractNumId w:val="184"/>
  </w:num>
  <w:num w:numId="30">
    <w:abstractNumId w:val="1"/>
  </w:num>
  <w:num w:numId="31">
    <w:abstractNumId w:val="160"/>
  </w:num>
  <w:num w:numId="32">
    <w:abstractNumId w:val="157"/>
  </w:num>
  <w:num w:numId="33">
    <w:abstractNumId w:val="154"/>
  </w:num>
  <w:num w:numId="34">
    <w:abstractNumId w:val="71"/>
  </w:num>
  <w:num w:numId="35">
    <w:abstractNumId w:val="173"/>
  </w:num>
  <w:num w:numId="36">
    <w:abstractNumId w:val="150"/>
  </w:num>
  <w:num w:numId="37">
    <w:abstractNumId w:val="130"/>
  </w:num>
  <w:num w:numId="38">
    <w:abstractNumId w:val="145"/>
  </w:num>
  <w:num w:numId="39">
    <w:abstractNumId w:val="185"/>
  </w:num>
  <w:num w:numId="40">
    <w:abstractNumId w:val="172"/>
  </w:num>
  <w:num w:numId="41">
    <w:abstractNumId w:val="149"/>
  </w:num>
  <w:num w:numId="42">
    <w:abstractNumId w:val="89"/>
  </w:num>
  <w:num w:numId="43">
    <w:abstractNumId w:val="134"/>
  </w:num>
  <w:num w:numId="44">
    <w:abstractNumId w:val="4"/>
  </w:num>
  <w:num w:numId="45">
    <w:abstractNumId w:val="138"/>
  </w:num>
  <w:num w:numId="46">
    <w:abstractNumId w:val="40"/>
  </w:num>
  <w:num w:numId="47">
    <w:abstractNumId w:val="162"/>
  </w:num>
  <w:num w:numId="48">
    <w:abstractNumId w:val="16"/>
  </w:num>
  <w:num w:numId="49">
    <w:abstractNumId w:val="73"/>
  </w:num>
  <w:num w:numId="50">
    <w:abstractNumId w:val="97"/>
  </w:num>
  <w:num w:numId="51">
    <w:abstractNumId w:val="61"/>
  </w:num>
  <w:num w:numId="52">
    <w:abstractNumId w:val="105"/>
  </w:num>
  <w:num w:numId="53">
    <w:abstractNumId w:val="18"/>
  </w:num>
  <w:num w:numId="54">
    <w:abstractNumId w:val="69"/>
  </w:num>
  <w:num w:numId="55">
    <w:abstractNumId w:val="62"/>
  </w:num>
  <w:num w:numId="56">
    <w:abstractNumId w:val="127"/>
  </w:num>
  <w:num w:numId="57">
    <w:abstractNumId w:val="9"/>
  </w:num>
  <w:num w:numId="58">
    <w:abstractNumId w:val="159"/>
  </w:num>
  <w:num w:numId="59">
    <w:abstractNumId w:val="153"/>
  </w:num>
  <w:num w:numId="60">
    <w:abstractNumId w:val="49"/>
  </w:num>
  <w:num w:numId="61">
    <w:abstractNumId w:val="180"/>
  </w:num>
  <w:num w:numId="62">
    <w:abstractNumId w:val="37"/>
  </w:num>
  <w:num w:numId="63">
    <w:abstractNumId w:val="60"/>
  </w:num>
  <w:num w:numId="64">
    <w:abstractNumId w:val="100"/>
  </w:num>
  <w:num w:numId="65">
    <w:abstractNumId w:val="164"/>
  </w:num>
  <w:num w:numId="66">
    <w:abstractNumId w:val="77"/>
  </w:num>
  <w:num w:numId="67">
    <w:abstractNumId w:val="93"/>
  </w:num>
  <w:num w:numId="68">
    <w:abstractNumId w:val="148"/>
  </w:num>
  <w:num w:numId="69">
    <w:abstractNumId w:val="126"/>
  </w:num>
  <w:num w:numId="70">
    <w:abstractNumId w:val="52"/>
  </w:num>
  <w:num w:numId="71">
    <w:abstractNumId w:val="10"/>
  </w:num>
  <w:num w:numId="72">
    <w:abstractNumId w:val="6"/>
  </w:num>
  <w:num w:numId="73">
    <w:abstractNumId w:val="53"/>
  </w:num>
  <w:num w:numId="74">
    <w:abstractNumId w:val="65"/>
  </w:num>
  <w:num w:numId="75">
    <w:abstractNumId w:val="57"/>
  </w:num>
  <w:num w:numId="76">
    <w:abstractNumId w:val="117"/>
  </w:num>
  <w:num w:numId="77">
    <w:abstractNumId w:val="112"/>
  </w:num>
  <w:num w:numId="78">
    <w:abstractNumId w:val="123"/>
  </w:num>
  <w:num w:numId="79">
    <w:abstractNumId w:val="139"/>
  </w:num>
  <w:num w:numId="80">
    <w:abstractNumId w:val="87"/>
  </w:num>
  <w:num w:numId="81">
    <w:abstractNumId w:val="3"/>
  </w:num>
  <w:num w:numId="82">
    <w:abstractNumId w:val="129"/>
  </w:num>
  <w:num w:numId="83">
    <w:abstractNumId w:val="41"/>
  </w:num>
  <w:num w:numId="84">
    <w:abstractNumId w:val="128"/>
  </w:num>
  <w:num w:numId="85">
    <w:abstractNumId w:val="142"/>
  </w:num>
  <w:num w:numId="86">
    <w:abstractNumId w:val="85"/>
  </w:num>
  <w:num w:numId="87">
    <w:abstractNumId w:val="70"/>
  </w:num>
  <w:num w:numId="88">
    <w:abstractNumId w:val="83"/>
  </w:num>
  <w:num w:numId="89">
    <w:abstractNumId w:val="144"/>
  </w:num>
  <w:num w:numId="90">
    <w:abstractNumId w:val="124"/>
  </w:num>
  <w:num w:numId="91">
    <w:abstractNumId w:val="135"/>
  </w:num>
  <w:num w:numId="92">
    <w:abstractNumId w:val="152"/>
  </w:num>
  <w:num w:numId="93">
    <w:abstractNumId w:val="14"/>
  </w:num>
  <w:num w:numId="94">
    <w:abstractNumId w:val="48"/>
  </w:num>
  <w:num w:numId="95">
    <w:abstractNumId w:val="76"/>
  </w:num>
  <w:num w:numId="96">
    <w:abstractNumId w:val="55"/>
  </w:num>
  <w:num w:numId="97">
    <w:abstractNumId w:val="17"/>
  </w:num>
  <w:num w:numId="98">
    <w:abstractNumId w:val="43"/>
  </w:num>
  <w:num w:numId="99">
    <w:abstractNumId w:val="101"/>
  </w:num>
  <w:num w:numId="100">
    <w:abstractNumId w:val="12"/>
  </w:num>
  <w:num w:numId="101">
    <w:abstractNumId w:val="96"/>
  </w:num>
  <w:num w:numId="102">
    <w:abstractNumId w:val="156"/>
  </w:num>
  <w:num w:numId="103">
    <w:abstractNumId w:val="66"/>
  </w:num>
  <w:num w:numId="104">
    <w:abstractNumId w:val="109"/>
  </w:num>
  <w:num w:numId="105">
    <w:abstractNumId w:val="111"/>
  </w:num>
  <w:num w:numId="106">
    <w:abstractNumId w:val="75"/>
  </w:num>
  <w:num w:numId="107">
    <w:abstractNumId w:val="182"/>
  </w:num>
  <w:num w:numId="108">
    <w:abstractNumId w:val="80"/>
  </w:num>
  <w:num w:numId="109">
    <w:abstractNumId w:val="166"/>
  </w:num>
  <w:num w:numId="110">
    <w:abstractNumId w:val="42"/>
  </w:num>
  <w:num w:numId="111">
    <w:abstractNumId w:val="19"/>
  </w:num>
  <w:num w:numId="112">
    <w:abstractNumId w:val="78"/>
  </w:num>
  <w:num w:numId="113">
    <w:abstractNumId w:val="116"/>
  </w:num>
  <w:num w:numId="114">
    <w:abstractNumId w:val="161"/>
  </w:num>
  <w:num w:numId="115">
    <w:abstractNumId w:val="8"/>
  </w:num>
  <w:num w:numId="116">
    <w:abstractNumId w:val="72"/>
  </w:num>
  <w:num w:numId="117">
    <w:abstractNumId w:val="27"/>
  </w:num>
  <w:num w:numId="118">
    <w:abstractNumId w:val="104"/>
  </w:num>
  <w:num w:numId="119">
    <w:abstractNumId w:val="170"/>
  </w:num>
  <w:num w:numId="120">
    <w:abstractNumId w:val="122"/>
  </w:num>
  <w:num w:numId="121">
    <w:abstractNumId w:val="102"/>
  </w:num>
  <w:num w:numId="122">
    <w:abstractNumId w:val="88"/>
  </w:num>
  <w:num w:numId="123">
    <w:abstractNumId w:val="46"/>
  </w:num>
  <w:num w:numId="124">
    <w:abstractNumId w:val="50"/>
  </w:num>
  <w:num w:numId="125">
    <w:abstractNumId w:val="0"/>
  </w:num>
  <w:num w:numId="126">
    <w:abstractNumId w:val="56"/>
  </w:num>
  <w:num w:numId="127">
    <w:abstractNumId w:val="174"/>
  </w:num>
  <w:num w:numId="128">
    <w:abstractNumId w:val="22"/>
  </w:num>
  <w:num w:numId="129">
    <w:abstractNumId w:val="92"/>
  </w:num>
  <w:num w:numId="130">
    <w:abstractNumId w:val="11"/>
  </w:num>
  <w:num w:numId="131">
    <w:abstractNumId w:val="67"/>
  </w:num>
  <w:num w:numId="132">
    <w:abstractNumId w:val="169"/>
  </w:num>
  <w:num w:numId="133">
    <w:abstractNumId w:val="25"/>
  </w:num>
  <w:num w:numId="134">
    <w:abstractNumId w:val="63"/>
  </w:num>
  <w:num w:numId="135">
    <w:abstractNumId w:val="21"/>
  </w:num>
  <w:num w:numId="136">
    <w:abstractNumId w:val="110"/>
  </w:num>
  <w:num w:numId="137">
    <w:abstractNumId w:val="29"/>
  </w:num>
  <w:num w:numId="138">
    <w:abstractNumId w:val="26"/>
  </w:num>
  <w:num w:numId="139">
    <w:abstractNumId w:val="23"/>
  </w:num>
  <w:num w:numId="140">
    <w:abstractNumId w:val="5"/>
  </w:num>
  <w:num w:numId="141">
    <w:abstractNumId w:val="30"/>
  </w:num>
  <w:num w:numId="142">
    <w:abstractNumId w:val="44"/>
  </w:num>
  <w:num w:numId="143">
    <w:abstractNumId w:val="108"/>
  </w:num>
  <w:num w:numId="144">
    <w:abstractNumId w:val="45"/>
  </w:num>
  <w:num w:numId="145">
    <w:abstractNumId w:val="59"/>
  </w:num>
  <w:num w:numId="146">
    <w:abstractNumId w:val="167"/>
  </w:num>
  <w:num w:numId="147">
    <w:abstractNumId w:val="121"/>
  </w:num>
  <w:num w:numId="148">
    <w:abstractNumId w:val="179"/>
  </w:num>
  <w:num w:numId="149">
    <w:abstractNumId w:val="183"/>
  </w:num>
  <w:num w:numId="150">
    <w:abstractNumId w:val="64"/>
  </w:num>
  <w:num w:numId="151">
    <w:abstractNumId w:val="137"/>
  </w:num>
  <w:num w:numId="152">
    <w:abstractNumId w:val="95"/>
  </w:num>
  <w:num w:numId="153">
    <w:abstractNumId w:val="94"/>
  </w:num>
  <w:num w:numId="154">
    <w:abstractNumId w:val="74"/>
  </w:num>
  <w:num w:numId="155">
    <w:abstractNumId w:val="181"/>
  </w:num>
  <w:num w:numId="156">
    <w:abstractNumId w:val="15"/>
  </w:num>
  <w:num w:numId="157">
    <w:abstractNumId w:val="79"/>
  </w:num>
  <w:num w:numId="158">
    <w:abstractNumId w:val="31"/>
  </w:num>
  <w:num w:numId="159">
    <w:abstractNumId w:val="171"/>
  </w:num>
  <w:num w:numId="160">
    <w:abstractNumId w:val="131"/>
  </w:num>
  <w:num w:numId="161">
    <w:abstractNumId w:val="178"/>
  </w:num>
  <w:num w:numId="162">
    <w:abstractNumId w:val="84"/>
  </w:num>
  <w:num w:numId="163">
    <w:abstractNumId w:val="132"/>
  </w:num>
  <w:num w:numId="164">
    <w:abstractNumId w:val="136"/>
  </w:num>
  <w:num w:numId="165">
    <w:abstractNumId w:val="98"/>
  </w:num>
  <w:num w:numId="166">
    <w:abstractNumId w:val="38"/>
  </w:num>
  <w:num w:numId="167">
    <w:abstractNumId w:val="39"/>
  </w:num>
  <w:num w:numId="168">
    <w:abstractNumId w:val="91"/>
  </w:num>
  <w:num w:numId="169">
    <w:abstractNumId w:val="34"/>
  </w:num>
  <w:num w:numId="170">
    <w:abstractNumId w:val="168"/>
  </w:num>
  <w:num w:numId="171">
    <w:abstractNumId w:val="99"/>
  </w:num>
  <w:num w:numId="172">
    <w:abstractNumId w:val="82"/>
  </w:num>
  <w:num w:numId="173">
    <w:abstractNumId w:val="155"/>
  </w:num>
  <w:num w:numId="174">
    <w:abstractNumId w:val="141"/>
  </w:num>
  <w:num w:numId="175">
    <w:abstractNumId w:val="177"/>
  </w:num>
  <w:num w:numId="176">
    <w:abstractNumId w:val="86"/>
  </w:num>
  <w:num w:numId="177">
    <w:abstractNumId w:val="118"/>
  </w:num>
  <w:num w:numId="178">
    <w:abstractNumId w:val="51"/>
  </w:num>
  <w:num w:numId="179">
    <w:abstractNumId w:val="54"/>
  </w:num>
  <w:num w:numId="180">
    <w:abstractNumId w:val="133"/>
  </w:num>
  <w:num w:numId="181">
    <w:abstractNumId w:val="103"/>
  </w:num>
  <w:num w:numId="182">
    <w:abstractNumId w:val="113"/>
  </w:num>
  <w:num w:numId="183">
    <w:abstractNumId w:val="13"/>
  </w:num>
  <w:num w:numId="184">
    <w:abstractNumId w:val="7"/>
  </w:num>
  <w:num w:numId="185">
    <w:abstractNumId w:val="90"/>
  </w:num>
  <w:num w:numId="186">
    <w:abstractNumId w:val="90"/>
  </w:num>
  <w:num w:numId="187">
    <w:abstractNumId w:val="90"/>
  </w:num>
  <w:num w:numId="188">
    <w:abstractNumId w:val="90"/>
  </w:num>
  <w:num w:numId="189">
    <w:abstractNumId w:val="35"/>
  </w:num>
  <w:num w:numId="190">
    <w:abstractNumId w:val="106"/>
  </w:num>
  <w:num w:numId="191">
    <w:abstractNumId w:val="81"/>
  </w:num>
  <w:numIdMacAtCleanup w:val="181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óbertné Dobrocsi">
    <w15:presenceInfo w15:providerId="Windows Live" w15:userId="8232dd7db7d79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F1"/>
    <w:rsid w:val="0003778E"/>
    <w:rsid w:val="000724FE"/>
    <w:rsid w:val="00073F4F"/>
    <w:rsid w:val="000A05E8"/>
    <w:rsid w:val="000A6778"/>
    <w:rsid w:val="000C3322"/>
    <w:rsid w:val="000C41B9"/>
    <w:rsid w:val="00100A7D"/>
    <w:rsid w:val="0010694A"/>
    <w:rsid w:val="00160C39"/>
    <w:rsid w:val="001F00BA"/>
    <w:rsid w:val="00202B2D"/>
    <w:rsid w:val="00222D2F"/>
    <w:rsid w:val="00230A65"/>
    <w:rsid w:val="00233E6B"/>
    <w:rsid w:val="002414D6"/>
    <w:rsid w:val="0024370E"/>
    <w:rsid w:val="00246775"/>
    <w:rsid w:val="00260A50"/>
    <w:rsid w:val="002943BA"/>
    <w:rsid w:val="002D583E"/>
    <w:rsid w:val="00310EBE"/>
    <w:rsid w:val="00323E49"/>
    <w:rsid w:val="003368C7"/>
    <w:rsid w:val="00360269"/>
    <w:rsid w:val="00363A2A"/>
    <w:rsid w:val="00373428"/>
    <w:rsid w:val="00382C77"/>
    <w:rsid w:val="003B22CF"/>
    <w:rsid w:val="00457EB8"/>
    <w:rsid w:val="00462F49"/>
    <w:rsid w:val="004A1319"/>
    <w:rsid w:val="004B5C73"/>
    <w:rsid w:val="004F6D7E"/>
    <w:rsid w:val="0050407D"/>
    <w:rsid w:val="00557445"/>
    <w:rsid w:val="00573F30"/>
    <w:rsid w:val="00576918"/>
    <w:rsid w:val="005B3940"/>
    <w:rsid w:val="005C022C"/>
    <w:rsid w:val="005C1940"/>
    <w:rsid w:val="005E0B84"/>
    <w:rsid w:val="005F1861"/>
    <w:rsid w:val="005F28EF"/>
    <w:rsid w:val="005F3667"/>
    <w:rsid w:val="005F3C65"/>
    <w:rsid w:val="00622238"/>
    <w:rsid w:val="0066216F"/>
    <w:rsid w:val="006B7833"/>
    <w:rsid w:val="007260CB"/>
    <w:rsid w:val="00740F17"/>
    <w:rsid w:val="007B338D"/>
    <w:rsid w:val="007B6ACF"/>
    <w:rsid w:val="007C79A2"/>
    <w:rsid w:val="007C7BE1"/>
    <w:rsid w:val="007D41C1"/>
    <w:rsid w:val="007D57E6"/>
    <w:rsid w:val="0083359D"/>
    <w:rsid w:val="00847E74"/>
    <w:rsid w:val="00875C52"/>
    <w:rsid w:val="008E069C"/>
    <w:rsid w:val="00930CA1"/>
    <w:rsid w:val="00941F0E"/>
    <w:rsid w:val="00955670"/>
    <w:rsid w:val="00955790"/>
    <w:rsid w:val="00996F72"/>
    <w:rsid w:val="009A0D51"/>
    <w:rsid w:val="009B130A"/>
    <w:rsid w:val="009E2ACB"/>
    <w:rsid w:val="009F3529"/>
    <w:rsid w:val="00A76A37"/>
    <w:rsid w:val="00B3261C"/>
    <w:rsid w:val="00B346D8"/>
    <w:rsid w:val="00B50571"/>
    <w:rsid w:val="00B90696"/>
    <w:rsid w:val="00BF5D81"/>
    <w:rsid w:val="00C06B50"/>
    <w:rsid w:val="00C131A2"/>
    <w:rsid w:val="00C748CC"/>
    <w:rsid w:val="00C9047F"/>
    <w:rsid w:val="00C91A0C"/>
    <w:rsid w:val="00CB7C04"/>
    <w:rsid w:val="00CD7A77"/>
    <w:rsid w:val="00CE1545"/>
    <w:rsid w:val="00CE4D39"/>
    <w:rsid w:val="00CF62D7"/>
    <w:rsid w:val="00D2114B"/>
    <w:rsid w:val="00D55B03"/>
    <w:rsid w:val="00D715FF"/>
    <w:rsid w:val="00DA1EF1"/>
    <w:rsid w:val="00DC0A24"/>
    <w:rsid w:val="00DE0E13"/>
    <w:rsid w:val="00DF233E"/>
    <w:rsid w:val="00E66FBE"/>
    <w:rsid w:val="00E81B8E"/>
    <w:rsid w:val="00E93A76"/>
    <w:rsid w:val="00EA4F37"/>
    <w:rsid w:val="00EE7F2A"/>
    <w:rsid w:val="00F00F86"/>
    <w:rsid w:val="00F063F3"/>
    <w:rsid w:val="00F17F43"/>
    <w:rsid w:val="00F30FD3"/>
    <w:rsid w:val="00F31B75"/>
    <w:rsid w:val="00F36B90"/>
    <w:rsid w:val="00F46823"/>
    <w:rsid w:val="00F66DD3"/>
    <w:rsid w:val="00FB5C8D"/>
    <w:rsid w:val="00FC61E1"/>
    <w:rsid w:val="00FD76A5"/>
    <w:rsid w:val="00FE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A3D0E"/>
  <w15:chartTrackingRefBased/>
  <w15:docId w15:val="{156F7E63-F01F-4F34-B6C3-08ECF322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A1EF1"/>
    <w:pPr>
      <w:spacing w:after="60" w:line="276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5579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C0A24"/>
    <w:pPr>
      <w:keepNext/>
      <w:keepLines/>
      <w:numPr>
        <w:numId w:val="1"/>
      </w:numPr>
      <w:spacing w:before="40" w:after="0"/>
      <w:ind w:left="72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36B90"/>
    <w:rPr>
      <w:rFonts w:ascii="Times New Roman" w:eastAsiaTheme="majorEastAsia" w:hAnsi="Times New Roman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C0A24"/>
    <w:rPr>
      <w:rFonts w:asciiTheme="majorHAnsi" w:eastAsiaTheme="majorEastAsia" w:hAnsiTheme="majorHAnsi" w:cstheme="majorBidi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DA1E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A1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link w:val="ListaszerbekezdsChar"/>
    <w:uiPriority w:val="34"/>
    <w:qFormat/>
    <w:rsid w:val="00360269"/>
    <w:pPr>
      <w:ind w:left="720"/>
      <w:contextualSpacing/>
    </w:pPr>
  </w:style>
  <w:style w:type="paragraph" w:customStyle="1" w:styleId="kerdesek">
    <w:name w:val="kerdesek"/>
    <w:basedOn w:val="Listaszerbekezds"/>
    <w:link w:val="kerdesekChar"/>
    <w:qFormat/>
    <w:rsid w:val="007C7BE1"/>
    <w:pPr>
      <w:numPr>
        <w:numId w:val="15"/>
      </w:numPr>
    </w:pPr>
  </w:style>
  <w:style w:type="character" w:customStyle="1" w:styleId="kerdesfejlec">
    <w:name w:val="kerdes_fejlec"/>
    <w:basedOn w:val="Bekezdsalapbettpusa"/>
    <w:rsid w:val="000A05E8"/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7C7BE1"/>
    <w:rPr>
      <w:rFonts w:ascii="Times New Roman" w:hAnsi="Times New Roman"/>
      <w:sz w:val="24"/>
    </w:rPr>
  </w:style>
  <w:style w:type="character" w:customStyle="1" w:styleId="kerdesekChar">
    <w:name w:val="kerdesek Char"/>
    <w:basedOn w:val="ListaszerbekezdsChar"/>
    <w:link w:val="kerdesek"/>
    <w:rsid w:val="007C7BE1"/>
    <w:rPr>
      <w:rFonts w:ascii="Times New Roman" w:hAnsi="Times New Roman"/>
      <w:sz w:val="24"/>
    </w:rPr>
  </w:style>
  <w:style w:type="paragraph" w:customStyle="1" w:styleId="kodok">
    <w:name w:val="kodok"/>
    <w:basedOn w:val="Norml"/>
    <w:link w:val="kodokChar"/>
    <w:qFormat/>
    <w:rsid w:val="002D583E"/>
    <w:pPr>
      <w:spacing w:after="0" w:line="240" w:lineRule="auto"/>
    </w:pPr>
    <w:rPr>
      <w:rFonts w:ascii="Courier New" w:eastAsia="Times New Roman" w:hAnsi="Courier New" w:cs="Courier New"/>
      <w:color w:val="000000"/>
      <w:szCs w:val="24"/>
      <w:lang w:eastAsia="hu-HU"/>
    </w:rPr>
  </w:style>
  <w:style w:type="character" w:customStyle="1" w:styleId="kodokChar">
    <w:name w:val="kodok Char"/>
    <w:basedOn w:val="Bekezdsalapbettpusa"/>
    <w:link w:val="kodok"/>
    <w:rsid w:val="002D583E"/>
    <w:rPr>
      <w:rFonts w:ascii="Courier New" w:eastAsia="Times New Roman" w:hAnsi="Courier New" w:cs="Courier New"/>
      <w:color w:val="000000"/>
      <w:sz w:val="24"/>
      <w:szCs w:val="24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BF5D8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BF5D81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BF5D81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F5D8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F5D81"/>
    <w:rPr>
      <w:rFonts w:ascii="Times New Roman" w:hAnsi="Times New Roman"/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F5D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F5D81"/>
    <w:rPr>
      <w:rFonts w:ascii="Segoe UI" w:hAnsi="Segoe UI" w:cs="Segoe UI"/>
      <w:sz w:val="18"/>
      <w:szCs w:val="18"/>
    </w:rPr>
  </w:style>
  <w:style w:type="paragraph" w:styleId="TJ1">
    <w:name w:val="toc 1"/>
    <w:basedOn w:val="Norml"/>
    <w:next w:val="Norml"/>
    <w:autoRedefine/>
    <w:uiPriority w:val="39"/>
    <w:unhideWhenUsed/>
    <w:rsid w:val="00E81B8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81B8E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9F3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319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53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226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20751-51E1-4291-AECE-CB97253CD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2921</Words>
  <Characters>20158</Characters>
  <Application>Microsoft Office Word</Application>
  <DocSecurity>0</DocSecurity>
  <Lines>167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Róbertné Dobrocsi</dc:creator>
  <cp:keywords/>
  <dc:description/>
  <cp:lastModifiedBy>BGSZC</cp:lastModifiedBy>
  <cp:revision>4</cp:revision>
  <cp:lastPrinted>2020-08-07T13:55:00Z</cp:lastPrinted>
  <dcterms:created xsi:type="dcterms:W3CDTF">2020-09-10T08:30:00Z</dcterms:created>
  <dcterms:modified xsi:type="dcterms:W3CDTF">2020-09-18T08:42:00Z</dcterms:modified>
</cp:coreProperties>
</file>